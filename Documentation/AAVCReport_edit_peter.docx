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68198" w14:textId="34236BFB" w:rsidR="00E97402" w:rsidRDefault="00DE12A1">
      <w:pPr>
        <w:pStyle w:val="Title"/>
        <w:framePr w:wrap="notBeside"/>
      </w:pPr>
      <w:r>
        <w:t xml:space="preserve">Team </w:t>
      </w:r>
      <w:proofErr w:type="spellStart"/>
      <w:r>
        <w:t>Redhawk</w:t>
      </w:r>
      <w:proofErr w:type="spellEnd"/>
      <w:r>
        <w:t xml:space="preserve"> Report AAVC 2015</w:t>
      </w:r>
    </w:p>
    <w:p w14:paraId="1F1AE25A" w14:textId="77777777" w:rsidR="00DE12A1" w:rsidRPr="00DE12A1" w:rsidRDefault="00DE12A1" w:rsidP="00DE12A1"/>
    <w:p w14:paraId="57A655BF" w14:textId="3A57998E" w:rsidR="00E97402" w:rsidRPr="00DE12A1" w:rsidRDefault="00DE12A1">
      <w:pPr>
        <w:pStyle w:val="Authors"/>
        <w:framePr w:wrap="notBeside"/>
        <w:rPr>
          <w:i/>
        </w:rPr>
      </w:pPr>
      <w:r>
        <w:t>Nicholas D. Contini</w:t>
      </w:r>
      <w:r w:rsidR="00392DBA">
        <w:t xml:space="preserve">, </w:t>
      </w:r>
      <w:r>
        <w:rPr>
          <w:i/>
        </w:rPr>
        <w:t xml:space="preserve">Undergraduate Student, </w:t>
      </w:r>
      <w:r>
        <w:t>John H. Thomas</w:t>
      </w:r>
      <w:r w:rsidR="00E97402">
        <w:t xml:space="preserve">, </w:t>
      </w:r>
      <w:r>
        <w:rPr>
          <w:i/>
        </w:rPr>
        <w:t>Undergraduate Student</w:t>
      </w:r>
    </w:p>
    <w:p w14:paraId="6F54A56C" w14:textId="4C72BDFC" w:rsidR="00E97402" w:rsidRDefault="00E97402" w:rsidP="00DE12A1">
      <w:pPr>
        <w:pStyle w:val="Abstract"/>
      </w:pPr>
      <w:r>
        <w:rPr>
          <w:i/>
          <w:iCs/>
        </w:rPr>
        <w:t>Abstract</w:t>
      </w:r>
      <w:r>
        <w:t>—</w:t>
      </w:r>
      <w:proofErr w:type="gramStart"/>
      <w:r w:rsidR="00DE12A1">
        <w:t>The</w:t>
      </w:r>
      <w:proofErr w:type="gramEnd"/>
      <w:r w:rsidR="00DE12A1">
        <w:t xml:space="preserve"> following is a report detailing Miami University’s entry vehicle in the Autonomous Aerial Vehicle Competition of 2015.</w:t>
      </w:r>
      <w:r w:rsidR="00907F58">
        <w:t xml:space="preserve"> All design specifications are provided at </w:t>
      </w:r>
      <w:hyperlink r:id="rId8" w:history="1">
        <w:r w:rsidR="00907F58" w:rsidRPr="00A55B59">
          <w:rPr>
            <w:rStyle w:val="Hyperlink"/>
          </w:rPr>
          <w:t>http://www.flyaavc.org/rules</w:t>
        </w:r>
      </w:hyperlink>
      <w:bookmarkStart w:id="0" w:name="PointTmp"/>
      <w:r w:rsidR="00907F58">
        <w:t xml:space="preserve">. To </w:t>
      </w:r>
      <w:r w:rsidR="00BA06C6">
        <w:t xml:space="preserve">locate the ball the “right wall” method is used to move towards the second room. Upon reaching the second room the quadcopter will begin searching for the ball and </w:t>
      </w:r>
      <w:proofErr w:type="spellStart"/>
      <w:r w:rsidR="00BA06C6">
        <w:t>alvar</w:t>
      </w:r>
      <w:proofErr w:type="spellEnd"/>
      <w:r w:rsidR="00BA06C6">
        <w:t xml:space="preserve"> markers after reaching the back left corner of the room.</w:t>
      </w:r>
    </w:p>
    <w:bookmarkEnd w:id="0"/>
    <w:p w14:paraId="1D5B113B" w14:textId="6B9E7AD0" w:rsidR="00E97402" w:rsidRDefault="00044C33">
      <w:pPr>
        <w:pStyle w:val="Heading1"/>
      </w:pPr>
      <w:r>
        <w:t>Team Members</w:t>
      </w:r>
    </w:p>
    <w:p w14:paraId="49B0B49D" w14:textId="0AD81A0C" w:rsidR="00E97402" w:rsidRDefault="00044C33">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731B2203" w14:textId="641B604C" w:rsidR="00044C33" w:rsidRDefault="00736351" w:rsidP="00044C33">
      <w:pPr>
        <w:pStyle w:val="Text"/>
        <w:ind w:firstLine="0"/>
      </w:pPr>
      <w:r>
        <w:rPr>
          <w:noProof/>
          <w:lang w:eastAsia="ja-JP"/>
        </w:rPr>
        <mc:AlternateContent>
          <mc:Choice Requires="wps">
            <w:drawing>
              <wp:anchor distT="45720" distB="45720" distL="114300" distR="114300" simplePos="0" relativeHeight="251716096" behindDoc="0" locked="0" layoutInCell="1" allowOverlap="1" wp14:anchorId="2DB9F761" wp14:editId="35491CD4">
                <wp:simplePos x="0" y="0"/>
                <wp:positionH relativeFrom="column">
                  <wp:posOffset>3257550</wp:posOffset>
                </wp:positionH>
                <wp:positionV relativeFrom="paragraph">
                  <wp:posOffset>1552575</wp:posOffset>
                </wp:positionV>
                <wp:extent cx="2752725" cy="140462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solidFill>
                            <a:srgbClr val="000000"/>
                          </a:solidFill>
                          <a:miter lim="800000"/>
                          <a:headEnd/>
                          <a:tailEnd/>
                        </a:ln>
                      </wps:spPr>
                      <wps:txbx>
                        <w:txbxContent>
                          <w:p w14:paraId="0BAD95AF" w14:textId="77777777" w:rsidR="00736351" w:rsidRPr="00EF64F8" w:rsidRDefault="00736351" w:rsidP="00736351">
                            <w:pPr>
                              <w:jc w:val="center"/>
                              <w:rPr>
                                <w:sz w:val="14"/>
                                <w:szCs w:val="14"/>
                              </w:rPr>
                            </w:pPr>
                            <w:r w:rsidRPr="00EF64F8">
                              <w:rPr>
                                <w:sz w:val="14"/>
                                <w:szCs w:val="14"/>
                              </w:rPr>
                              <w:t>Above: a diagram showing the search algorithm implemented in a representation of the competition field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B9F761" id="_x0000_t202" coordsize="21600,21600" o:spt="202" path="m,l,21600r21600,l21600,xe">
                <v:stroke joinstyle="miter"/>
                <v:path gradientshapeok="t" o:connecttype="rect"/>
              </v:shapetype>
              <v:shape id="Text Box 2" o:spid="_x0000_s1026" type="#_x0000_t202" style="position:absolute;left:0;text-align:left;margin-left:256.5pt;margin-top:122.25pt;width:216.75pt;height:110.6pt;z-index:251716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">
                <v:textbox style="mso-fit-shape-to-text:t">
                  <w:txbxContent>
                    <w:p w14:paraId="0BAD95AF" w14:textId="77777777" w:rsidR="00736351" w:rsidRPr="00EF64F8" w:rsidRDefault="00736351" w:rsidP="00736351">
                      <w:pPr>
                        <w:jc w:val="center"/>
                        <w:rPr>
                          <w:sz w:val="14"/>
                          <w:szCs w:val="14"/>
                        </w:rPr>
                      </w:pPr>
                      <w:r w:rsidRPr="00EF64F8">
                        <w:rPr>
                          <w:sz w:val="14"/>
                          <w:szCs w:val="14"/>
                        </w:rPr>
                        <w:t>Above: a diagram showing the search algorithm implemented in a representation of the competition field</w:t>
                      </w:r>
                    </w:p>
                  </w:txbxContent>
                </v:textbox>
                <w10:wrap type="square"/>
              </v:shape>
            </w:pict>
          </mc:Fallback>
        </mc:AlternateContent>
      </w:r>
      <w:r w:rsidR="00044C33">
        <w:rPr>
          <w:smallCaps/>
        </w:rPr>
        <w:t>Iami’s</w:t>
      </w:r>
      <w:r w:rsidR="00E97402">
        <w:t xml:space="preserve"> </w:t>
      </w:r>
      <w:r w:rsidR="00044C33">
        <w:t xml:space="preserve">team consists of three members: Nick Contini, John Thomas, and Braden Campbell. Work was divided as described. Nick Contini was the primary programmer for any image processing, as well as the primary contributor to </w:t>
      </w:r>
      <w:del w:id="1" w:author="Jamieson, Peter Andrew Dr." w:date="2015-04-16T11:31:00Z">
        <w:r w:rsidR="00044C33" w:rsidDel="00564D19">
          <w:delText xml:space="preserve">the starting </w:delText>
        </w:r>
      </w:del>
      <w:r w:rsidR="00044C33">
        <w:t xml:space="preserve">code for the laser rangefinder and sonar modules. He also contributed to PWM code </w:t>
      </w:r>
      <w:del w:id="2" w:author="Jamieson, Peter Andrew Dr." w:date="2015-04-16T11:31:00Z">
        <w:r w:rsidR="00044C33" w:rsidDel="00564D19">
          <w:delText>to</w:delText>
        </w:r>
      </w:del>
      <w:r w:rsidR="00B85421">
        <w:t xml:space="preserve"> </w:t>
      </w:r>
      <w:del w:id="3" w:author="Jamieson, Peter Andrew Dr." w:date="2015-04-16T11:31:00Z">
        <w:r w:rsidR="00044C33" w:rsidDel="00564D19">
          <w:delText>control</w:delText>
        </w:r>
      </w:del>
      <w:ins w:id="4" w:author="Jamieson, Peter Andrew Dr." w:date="2015-04-16T11:31:00Z">
        <w:r w:rsidR="00564D19">
          <w:t>for</w:t>
        </w:r>
      </w:ins>
      <w:r w:rsidR="00044C33">
        <w:t xml:space="preserve"> the flight controller, assisted in quadcopter construction, and was </w:t>
      </w:r>
      <w:ins w:id="5" w:author="Jamieson, Peter Andrew Dr." w:date="2015-04-16T11:31:00Z">
        <w:r w:rsidR="00564D19">
          <w:t xml:space="preserve">a </w:t>
        </w:r>
      </w:ins>
      <w:r w:rsidR="00044C33">
        <w:t>found</w:t>
      </w:r>
      <w:ins w:id="6" w:author="Jamieson, Peter Andrew Dr." w:date="2015-04-16T11:31:00Z">
        <w:r w:rsidR="00564D19">
          <w:t>ing</w:t>
        </w:r>
      </w:ins>
      <w:del w:id="7" w:author="Jamieson, Peter Andrew Dr." w:date="2015-04-16T11:31:00Z">
        <w:r w:rsidR="00044C33" w:rsidDel="00564D19">
          <w:delText>er</w:delText>
        </w:r>
      </w:del>
      <w:ins w:id="8" w:author="Jamieson, Peter Andrew Dr." w:date="2015-04-16T11:31:00Z">
        <w:r w:rsidR="00564D19">
          <w:t xml:space="preserve"> member</w:t>
        </w:r>
      </w:ins>
      <w:r w:rsidR="00044C33">
        <w:t xml:space="preserve"> of the project. John Thomas was the primary contributor to PWM code and </w:t>
      </w:r>
      <w:r w:rsidR="00564D19">
        <w:t>our</w:t>
      </w:r>
      <w:del w:id="9" w:author="Jamieson, Peter Andrew Dr." w:date="2015-04-16T11:31:00Z">
        <w:r w:rsidR="00044C33" w:rsidDel="00564D19">
          <w:delText>the</w:delText>
        </w:r>
      </w:del>
      <w:r w:rsidR="00044C33">
        <w:t xml:space="preserve"> Raspberry Pi expert. </w:t>
      </w:r>
      <w:del w:id="10" w:author="Jamieson, Peter Andrew Dr." w:date="2015-04-16T11:31:00Z">
        <w:r w:rsidR="00044C33" w:rsidDel="00564D19">
          <w:delText xml:space="preserve">He </w:delText>
        </w:r>
      </w:del>
      <w:ins w:id="11" w:author="Jamieson, Peter Andrew Dr." w:date="2015-04-16T11:31:00Z">
        <w:r w:rsidR="00564D19">
          <w:t xml:space="preserve">John </w:t>
        </w:r>
      </w:ins>
      <w:del w:id="12" w:author="Jamieson, Peter Andrew Dr." w:date="2015-04-16T11:31:00Z">
        <w:r w:rsidR="00044C33" w:rsidDel="00564D19">
          <w:delText xml:space="preserve">also </w:delText>
        </w:r>
      </w:del>
      <w:r w:rsidR="00044C33">
        <w:t>3D printed any extra models that were needed as parts, and assisted in algorithm development. Braden Campbell was in charge of maintaining code and documenting the project.</w:t>
      </w:r>
    </w:p>
    <w:p w14:paraId="463C123B" w14:textId="012ADADF" w:rsidR="008A3C23" w:rsidRDefault="00CA2CD5">
      <w:pPr>
        <w:pStyle w:val="Heading1"/>
        <w:rPr>
          <w:ins w:id="13" w:author="Jamieson, Peter Andrew Dr." w:date="2015-04-16T11:32:00Z"/>
        </w:rPr>
        <w:pPrChange w:id="14" w:author="Jamieson, Peter Andrew Dr." w:date="2015-04-16T11:32:00Z">
          <w:pPr>
            <w:pStyle w:val="Heading1"/>
            <w:jc w:val="left"/>
          </w:pPr>
        </w:pPrChange>
      </w:pPr>
      <w:r>
        <w:t>List OF Parts</w:t>
      </w:r>
    </w:p>
    <w:p w14:paraId="172481D1" w14:textId="75A7AA24" w:rsidR="00564D19" w:rsidRPr="00564D19" w:rsidRDefault="00564D19">
      <w:pPr>
        <w:pPrChange w:id="15" w:author="Jamieson, Peter Andrew Dr." w:date="2015-04-16T11:32:00Z">
          <w:pPr>
            <w:pStyle w:val="Heading1"/>
            <w:jc w:val="left"/>
          </w:pPr>
        </w:pPrChange>
      </w:pPr>
      <w:ins w:id="16" w:author="Jamieson, Peter Andrew Dr." w:date="2015-04-16T11:32:00Z">
        <w:r>
          <w:t>The Following is the list of parts used in the creation of our autonomous robot including pricing:</w:t>
        </w:r>
      </w:ins>
    </w:p>
    <w:p w14:paraId="68D5FB6F" w14:textId="4CB91129" w:rsidR="00CA2CD5" w:rsidRDefault="00CA2CD5" w:rsidP="00CA2CD5">
      <w:pPr>
        <w:pStyle w:val="ListParagraph"/>
        <w:numPr>
          <w:ilvl w:val="0"/>
          <w:numId w:val="41"/>
        </w:numPr>
      </w:pPr>
      <w:r>
        <w:t>Raspberry Pi Model B – $44.95</w:t>
      </w:r>
    </w:p>
    <w:p w14:paraId="66F24CE3" w14:textId="63A63315" w:rsidR="00CA2CD5" w:rsidRDefault="00CA2CD5" w:rsidP="00CA2CD5">
      <w:pPr>
        <w:pStyle w:val="ListParagraph"/>
        <w:numPr>
          <w:ilvl w:val="0"/>
          <w:numId w:val="41"/>
        </w:numPr>
      </w:pPr>
      <w:r>
        <w:t>Arduino Mega ADK - $59.95</w:t>
      </w:r>
    </w:p>
    <w:p w14:paraId="65177DF7" w14:textId="77777777" w:rsidR="004D1CB0" w:rsidRDefault="00CA2CD5" w:rsidP="004D1CB0">
      <w:pPr>
        <w:pStyle w:val="ListParagraph"/>
        <w:numPr>
          <w:ilvl w:val="0"/>
          <w:numId w:val="41"/>
        </w:numPr>
      </w:pPr>
      <w:proofErr w:type="spellStart"/>
      <w:r>
        <w:t>Ardupilot</w:t>
      </w:r>
      <w:proofErr w:type="spellEnd"/>
      <w:r>
        <w:t xml:space="preserve"> 2.6 - </w:t>
      </w:r>
      <w:r w:rsidR="004D1CB0">
        <w:t>$159.99</w:t>
      </w:r>
    </w:p>
    <w:p w14:paraId="4C83A030" w14:textId="7016CE1B" w:rsidR="00CA2CD5" w:rsidRPr="004D1CB0" w:rsidRDefault="004D1CB0" w:rsidP="004D1CB0">
      <w:pPr>
        <w:pStyle w:val="ListParagraph"/>
        <w:numPr>
          <w:ilvl w:val="0"/>
          <w:numId w:val="41"/>
        </w:numPr>
      </w:pPr>
      <w:r w:rsidRPr="004D1CB0">
        <w:rPr>
          <w:bCs/>
        </w:rPr>
        <w:t xml:space="preserve">ZIPPY </w:t>
      </w:r>
      <w:proofErr w:type="spellStart"/>
      <w:r w:rsidRPr="004D1CB0">
        <w:rPr>
          <w:bCs/>
        </w:rPr>
        <w:t>Flightmax</w:t>
      </w:r>
      <w:proofErr w:type="spellEnd"/>
      <w:r w:rsidRPr="004D1CB0">
        <w:rPr>
          <w:bCs/>
        </w:rPr>
        <w:t xml:space="preserve"> 3000mAh 3S1P 20C</w:t>
      </w:r>
      <w:r>
        <w:rPr>
          <w:bCs/>
        </w:rPr>
        <w:t xml:space="preserve"> – $15.71</w:t>
      </w:r>
    </w:p>
    <w:p w14:paraId="5EED8026" w14:textId="66801E80" w:rsidR="00CA2CD5" w:rsidRDefault="00CA2CD5" w:rsidP="00CA2CD5">
      <w:pPr>
        <w:pStyle w:val="ListParagraph"/>
        <w:numPr>
          <w:ilvl w:val="0"/>
          <w:numId w:val="41"/>
        </w:numPr>
      </w:pPr>
      <w:r>
        <w:t>3DR DIY Quad Kit 2014</w:t>
      </w:r>
      <w:r w:rsidR="004D1CB0">
        <w:t xml:space="preserve"> - $550.00</w:t>
      </w:r>
    </w:p>
    <w:p w14:paraId="2CE994E7" w14:textId="312B6C63" w:rsidR="00CA2CD5" w:rsidRDefault="00CA2CD5" w:rsidP="00CA2CD5">
      <w:pPr>
        <w:pStyle w:val="ListParagraph"/>
        <w:numPr>
          <w:ilvl w:val="0"/>
          <w:numId w:val="41"/>
        </w:numPr>
      </w:pPr>
      <w:r w:rsidRPr="00CA2CD5">
        <w:t>HC-SR04 Sonar Module</w:t>
      </w:r>
      <w:r w:rsidR="004D1CB0">
        <w:t>s (4) – $17.98</w:t>
      </w:r>
    </w:p>
    <w:p w14:paraId="6F00B8E3" w14:textId="104ECA43" w:rsidR="00CA2CD5" w:rsidRDefault="003F0BE0" w:rsidP="00CA2CD5">
      <w:pPr>
        <w:pStyle w:val="ListParagraph"/>
        <w:numPr>
          <w:ilvl w:val="0"/>
          <w:numId w:val="41"/>
        </w:numPr>
      </w:pPr>
      <w:hyperlink r:id="rId9" w:history="1">
        <w:r w:rsidR="00CA2CD5" w:rsidRPr="00CA2CD5">
          <w:rPr>
            <w:rStyle w:val="Hyperlink"/>
            <w:color w:val="111111"/>
            <w:u w:val="none"/>
            <w:bdr w:val="none" w:sz="0" w:space="0" w:color="auto" w:frame="1"/>
          </w:rPr>
          <w:t>UT390B</w:t>
        </w:r>
      </w:hyperlink>
      <w:r w:rsidR="00CA2CD5">
        <w:t xml:space="preserve"> Laser Rangefinder</w:t>
      </w:r>
      <w:r w:rsidR="004D1CB0">
        <w:t xml:space="preserve"> - $52.99</w:t>
      </w:r>
    </w:p>
    <w:p w14:paraId="077F91C2" w14:textId="476F92EE" w:rsidR="00CA2CD5" w:rsidRDefault="00CA2CD5" w:rsidP="00CA2CD5">
      <w:pPr>
        <w:pStyle w:val="ListParagraph"/>
        <w:numPr>
          <w:ilvl w:val="0"/>
          <w:numId w:val="41"/>
        </w:numPr>
      </w:pPr>
      <w:r>
        <w:t>Raspberry Pi Camera Board – $29.95</w:t>
      </w:r>
    </w:p>
    <w:p w14:paraId="2835F8E1" w14:textId="5B85E489" w:rsidR="00350AC5" w:rsidRDefault="00350AC5" w:rsidP="00CA2CD5">
      <w:pPr>
        <w:pStyle w:val="ListParagraph"/>
        <w:numPr>
          <w:ilvl w:val="0"/>
          <w:numId w:val="41"/>
        </w:numPr>
      </w:pPr>
      <w:proofErr w:type="spellStart"/>
      <w:r>
        <w:t>Ourlink</w:t>
      </w:r>
      <w:proofErr w:type="spellEnd"/>
      <w:r>
        <w:t xml:space="preserve"> USB </w:t>
      </w:r>
      <w:proofErr w:type="spellStart"/>
      <w:r>
        <w:t>Wifi</w:t>
      </w:r>
      <w:proofErr w:type="spellEnd"/>
      <w:r>
        <w:t xml:space="preserve"> Dongle – $12.95</w:t>
      </w:r>
    </w:p>
    <w:p w14:paraId="77FDCCB5" w14:textId="60209199" w:rsidR="00C95560" w:rsidRPr="00CA2CD5" w:rsidRDefault="00C95560" w:rsidP="00CA2CD5">
      <w:pPr>
        <w:pStyle w:val="ListParagraph"/>
        <w:numPr>
          <w:ilvl w:val="0"/>
          <w:numId w:val="41"/>
        </w:numPr>
      </w:pPr>
      <w:r>
        <w:t>3D Printed Mounts - $3.00</w:t>
      </w:r>
    </w:p>
    <w:p w14:paraId="2366501B" w14:textId="17C47ED7" w:rsidR="00E97B99" w:rsidRDefault="003B0DFA" w:rsidP="00E97B99">
      <w:pPr>
        <w:pStyle w:val="Heading1"/>
      </w:pPr>
      <w:r>
        <w:t>Search Algorithm</w:t>
      </w:r>
    </w:p>
    <w:p w14:paraId="36A200CA" w14:textId="30F0C56B" w:rsidR="00A91E1F" w:rsidRDefault="003B0DFA" w:rsidP="003B0DFA">
      <w:pPr>
        <w:ind w:left="202" w:firstLine="202"/>
      </w:pPr>
      <w:r>
        <w:t xml:space="preserve">The search algorithm </w:t>
      </w:r>
      <w:ins w:id="17" w:author="Jamieson, Peter Andrew Dr." w:date="2015-04-16T11:33:00Z">
        <w:r w:rsidR="00564D19">
          <w:t>has been designed with simplicity in mind and is responsible for getting the vehicle through the obstacles into the second room where target acquisition begins.</w:t>
        </w:r>
      </w:ins>
      <w:del w:id="18" w:author="Jamieson, Peter Andrew Dr." w:date="2015-04-16T11:33:00Z">
        <w:r w:rsidDel="00564D19">
          <w:delText>allows the vehicle to be as simple as possible</w:delText>
        </w:r>
      </w:del>
      <w:r>
        <w:t xml:space="preserve">. The vehicle starts by facing </w:t>
      </w:r>
      <w:ins w:id="19" w:author="Jamieson, Peter Andrew Dr." w:date="2015-04-16T11:33:00Z">
        <w:r w:rsidR="00564D19">
          <w:t xml:space="preserve">in the direction of </w:t>
        </w:r>
      </w:ins>
      <w:r>
        <w:t xml:space="preserve">the second room. It </w:t>
      </w:r>
      <w:del w:id="20" w:author="Jamieson, Peter Andrew Dr." w:date="2015-04-16T11:34:00Z">
        <w:r w:rsidDel="00564D19">
          <w:delText xml:space="preserve">hugs </w:delText>
        </w:r>
      </w:del>
      <w:ins w:id="21" w:author="Jamieson, Peter Andrew Dr." w:date="2015-04-16T11:34:00Z">
        <w:r w:rsidR="00564D19">
          <w:t xml:space="preserve">uses </w:t>
        </w:r>
      </w:ins>
      <w:r>
        <w:t>the right wall</w:t>
      </w:r>
      <w:ins w:id="22" w:author="Jamieson, Peter Andrew Dr." w:date="2015-04-16T11:34:00Z">
        <w:r w:rsidR="00564D19">
          <w:t xml:space="preserve"> (or rightward obstacles) as a guidance landmark</w:t>
        </w:r>
      </w:ins>
      <w:r>
        <w:t xml:space="preserve">, </w:t>
      </w:r>
      <w:del w:id="23" w:author="Jamieson, Peter Andrew Dr." w:date="2015-04-16T11:34:00Z">
        <w:r w:rsidDel="00564D19">
          <w:delText>making sure to</w:delText>
        </w:r>
      </w:del>
      <w:ins w:id="24" w:author="Jamieson, Peter Andrew Dr." w:date="2015-04-16T11:34:00Z">
        <w:r w:rsidR="00564D19">
          <w:t>and</w:t>
        </w:r>
      </w:ins>
      <w:r>
        <w:t xml:space="preserve"> shift</w:t>
      </w:r>
      <w:ins w:id="25" w:author="Jamieson, Peter Andrew Dr." w:date="2015-04-16T11:34:00Z">
        <w:r w:rsidR="00564D19">
          <w:t>s</w:t>
        </w:r>
      </w:ins>
      <w:r>
        <w:t xml:space="preserve"> left anytime an obstacle is sensed in fro</w:t>
      </w:r>
      <w:ins w:id="26" w:author="Jamieson, Peter Andrew Dr." w:date="2015-04-16T11:34:00Z">
        <w:r w:rsidR="00564D19">
          <w:t>nt</w:t>
        </w:r>
      </w:ins>
      <w:del w:id="27" w:author="Jamieson, Peter Andrew Dr." w:date="2015-04-16T11:34:00Z">
        <w:r w:rsidDel="00564D19">
          <w:delText>m</w:delText>
        </w:r>
      </w:del>
      <w:r>
        <w:t xml:space="preserve"> of </w:t>
      </w:r>
      <w:del w:id="28" w:author="Jamieson, Peter Andrew Dr." w:date="2015-04-16T11:34:00Z">
        <w:r w:rsidDel="00564D19">
          <w:delText>it</w:delText>
        </w:r>
      </w:del>
      <w:ins w:id="29" w:author="Jamieson, Peter Andrew Dr." w:date="2015-04-16T11:34:00Z">
        <w:r w:rsidR="00564D19">
          <w:t>the vehicles forward facing sensors</w:t>
        </w:r>
      </w:ins>
      <w:r>
        <w:t xml:space="preserve">. </w:t>
      </w:r>
      <w:del w:id="30" w:author="Jamieson, Peter Andrew Dr." w:date="2015-04-16T11:35:00Z">
        <w:r w:rsidDel="00564D19">
          <w:delText xml:space="preserve">It </w:delText>
        </w:r>
      </w:del>
      <w:ins w:id="31" w:author="Jamieson, Peter Andrew Dr." w:date="2015-04-16T11:35:00Z">
        <w:r w:rsidR="00564D19">
          <w:t xml:space="preserve">The algorithm </w:t>
        </w:r>
      </w:ins>
      <w:del w:id="32" w:author="Jamieson, Peter Andrew Dr." w:date="2015-04-16T11:35:00Z">
        <w:r w:rsidDel="00564D19">
          <w:delText xml:space="preserve">recognizes </w:delText>
        </w:r>
      </w:del>
      <w:ins w:id="33" w:author="Jamieson, Peter Andrew Dr." w:date="2015-04-16T11:35:00Z">
        <w:r w:rsidR="00564D19">
          <w:t xml:space="preserve">finishes </w:t>
        </w:r>
      </w:ins>
      <w:del w:id="34" w:author="Jamieson, Peter Andrew Dr." w:date="2015-04-16T11:35:00Z">
        <w:r w:rsidDel="00564D19">
          <w:delText xml:space="preserve">that </w:delText>
        </w:r>
      </w:del>
      <w:ins w:id="35" w:author="Jamieson, Peter Andrew Dr." w:date="2015-04-16T11:35:00Z">
        <w:r w:rsidR="00564D19">
          <w:t xml:space="preserve">when </w:t>
        </w:r>
        <w:proofErr w:type="gramStart"/>
        <w:r w:rsidR="00564D19">
          <w:t>the  vehicle</w:t>
        </w:r>
      </w:ins>
      <w:proofErr w:type="gramEnd"/>
      <w:del w:id="36" w:author="Jamieson, Peter Andrew Dr." w:date="2015-04-16T11:35:00Z">
        <w:r w:rsidDel="00564D19">
          <w:delText>it</w:delText>
        </w:r>
      </w:del>
      <w:r>
        <w:t xml:space="preserve"> is in the second room </w:t>
      </w:r>
      <w:ins w:id="37" w:author="Jamieson, Peter Andrew Dr." w:date="2015-04-16T11:35:00Z">
        <w:r w:rsidR="00564D19">
          <w:t>and</w:t>
        </w:r>
      </w:ins>
      <w:del w:id="38" w:author="Jamieson, Peter Andrew Dr." w:date="2015-04-16T11:35:00Z">
        <w:r w:rsidDel="00564D19">
          <w:delText>once</w:delText>
        </w:r>
      </w:del>
      <w:r>
        <w:t xml:space="preserve"> senses a wall on its left</w:t>
      </w:r>
      <w:ins w:id="39" w:author="Jamieson, Peter Andrew Dr." w:date="2015-04-16T11:35:00Z">
        <w:r w:rsidR="00564D19">
          <w:t>.  This occurs since the drifting left mechanism will place the ve</w:t>
        </w:r>
      </w:ins>
      <w:ins w:id="40" w:author="Jamieson, Peter Andrew Dr." w:date="2015-04-16T11:36:00Z">
        <w:r w:rsidR="00564D19">
          <w:t>h</w:t>
        </w:r>
      </w:ins>
      <w:ins w:id="41" w:author="Jamieson, Peter Andrew Dr." w:date="2015-04-16T11:35:00Z">
        <w:r w:rsidR="00564D19">
          <w:t xml:space="preserve">icle in </w:t>
        </w:r>
        <w:proofErr w:type="gramStart"/>
        <w:r w:rsidR="00564D19">
          <w:t xml:space="preserve">the </w:t>
        </w:r>
      </w:ins>
      <w:r>
        <w:t xml:space="preserve"> </w:t>
      </w:r>
      <w:ins w:id="42" w:author="Jamieson, Peter Andrew Dr." w:date="2015-04-16T11:36:00Z">
        <w:r w:rsidR="00564D19">
          <w:t>corner</w:t>
        </w:r>
        <w:proofErr w:type="gramEnd"/>
        <w:r w:rsidR="00564D19">
          <w:t xml:space="preserve"> of the second room</w:t>
        </w:r>
      </w:ins>
      <w:del w:id="43" w:author="Jamieson, Peter Andrew Dr." w:date="2015-04-16T11:36:00Z">
        <w:r w:rsidDel="00564D19">
          <w:delText>after drifting left for some time</w:delText>
        </w:r>
      </w:del>
      <w:r>
        <w:t xml:space="preserve">. </w:t>
      </w:r>
      <w:ins w:id="44" w:author="Jamieson, Peter Andrew Dr." w:date="2015-04-16T11:36:00Z">
        <w:r w:rsidR="00564D19">
          <w:t xml:space="preserve">Now, the algorithm moves into a target acquisition phase and </w:t>
        </w:r>
      </w:ins>
      <w:del w:id="45" w:author="Jamieson, Peter Andrew Dr." w:date="2015-04-16T11:36:00Z">
        <w:r w:rsidDel="00564D19">
          <w:delText>It then</w:delText>
        </w:r>
      </w:del>
      <w:ins w:id="46" w:author="Jamieson, Peter Andrew Dr." w:date="2015-04-16T11:36:00Z">
        <w:r w:rsidR="00564D19">
          <w:t xml:space="preserve"> the vehicle</w:t>
        </w:r>
      </w:ins>
      <w:r>
        <w:t xml:space="preserve"> </w:t>
      </w:r>
      <w:del w:id="47" w:author="Jamieson, Peter Andrew Dr." w:date="2015-04-16T11:36:00Z">
        <w:r w:rsidDel="00564D19">
          <w:delText>rotates</w:delText>
        </w:r>
      </w:del>
      <w:ins w:id="48" w:author="Jamieson, Peter Andrew Dr." w:date="2015-04-16T11:36:00Z">
        <w:r w:rsidR="00564D19">
          <w:t>rotates</w:t>
        </w:r>
      </w:ins>
      <w:del w:id="49" w:author="Jamieson, Peter Andrew Dr." w:date="2015-04-16T11:36:00Z">
        <w:r w:rsidDel="00564D19">
          <w:delText xml:space="preserve"> </w:delText>
        </w:r>
      </w:del>
      <w:r>
        <w:t>180</w:t>
      </w:r>
      <w:r>
        <w:sym w:font="Symbol" w:char="F0B0"/>
      </w:r>
      <w:ins w:id="50" w:author="Jamieson, Peter Andrew Dr." w:date="2015-04-16T11:37:00Z">
        <w:r w:rsidR="00564D19">
          <w:t xml:space="preserve"> (now facing inward on the room.  The vehicle moves</w:t>
        </w:r>
      </w:ins>
      <w:r>
        <w:t xml:space="preserve"> </w:t>
      </w:r>
      <w:del w:id="51" w:author="Jamieson, Peter Andrew Dr." w:date="2015-04-16T11:37:00Z">
        <w:r w:rsidDel="00564D19">
          <w:delText xml:space="preserve">and then starts drifting </w:delText>
        </w:r>
      </w:del>
      <w:r>
        <w:t>to its left</w:t>
      </w:r>
      <w:ins w:id="52" w:author="Jamieson, Peter Andrew Dr." w:date="2015-04-16T11:37:00Z">
        <w:r w:rsidR="00564D19">
          <w:t xml:space="preserve"> (which looks into the center of the room)</w:t>
        </w:r>
      </w:ins>
      <w:r>
        <w:t xml:space="preserve">. </w:t>
      </w:r>
      <w:del w:id="53" w:author="Jamieson, Peter Andrew Dr." w:date="2015-04-16T11:37:00Z">
        <w:r w:rsidDel="00564D19">
          <w:delText xml:space="preserve">It </w:delText>
        </w:r>
      </w:del>
      <w:ins w:id="54" w:author="Jamieson, Peter Andrew Dr." w:date="2015-04-16T11:37:00Z">
        <w:r w:rsidR="00564D19">
          <w:t xml:space="preserve">By </w:t>
        </w:r>
      </w:ins>
      <w:del w:id="55" w:author="Jamieson, Peter Andrew Dr." w:date="2015-04-16T11:37:00Z">
        <w:r w:rsidDel="00564D19">
          <w:delText xml:space="preserve">begins </w:delText>
        </w:r>
      </w:del>
      <w:r>
        <w:t>taking pictures</w:t>
      </w:r>
      <w:ins w:id="56" w:author="Jamieson, Peter Andrew Dr." w:date="2015-04-16T11:37:00Z">
        <w:r w:rsidR="00564D19">
          <w:t>, the search algorithm attempts to find the ball (target)</w:t>
        </w:r>
      </w:ins>
      <w:del w:id="57" w:author="Jamieson, Peter Andrew Dr." w:date="2015-04-16T11:37:00Z">
        <w:r w:rsidDel="00564D19">
          <w:delText xml:space="preserve"> in order to find the ball</w:delText>
        </w:r>
      </w:del>
      <w:r>
        <w:t>. Once the ball is found</w:t>
      </w:r>
      <w:r w:rsidR="00D710D2">
        <w:t>, the quadcopter</w:t>
      </w:r>
      <w:ins w:id="58" w:author="Jamieson, Peter Andrew Dr." w:date="2015-04-16T11:38:00Z">
        <w:r w:rsidR="00564D19">
          <w:t xml:space="preserve"> directs itself to the ball and</w:t>
        </w:r>
      </w:ins>
      <w:r w:rsidR="00D710D2">
        <w:t xml:space="preserve"> hovers over the ball and begins s</w:t>
      </w:r>
      <w:r w:rsidR="00A91E1F">
        <w:t>earching for the ALVAR markers.</w:t>
      </w:r>
    </w:p>
    <w:p w14:paraId="74F5C1E2" w14:textId="29E19F23" w:rsidR="003B0DFA" w:rsidRDefault="00736351" w:rsidP="003B0DFA">
      <w:pPr>
        <w:ind w:left="202" w:firstLine="202"/>
      </w:pPr>
      <w:r>
        <w:rPr>
          <w:noProof/>
        </w:rPr>
        <w:pict w14:anchorId="3D9170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65pt;margin-top:8.75pt;width:252pt;height:177.75pt;z-index:-251657216;mso-position-horizontal-relative:text;mso-position-vertical-relative:text" wrapcoords="-64 0 -64 21509 21600 21509 21600 0 -64 0">
            <v:imagedata r:id="rId10" o:title="SearchAlgorithm"/>
            <w10:wrap type="tight"/>
          </v:shape>
        </w:pict>
      </w:r>
      <w:r w:rsidR="00D710D2">
        <w:t>Once an ALVAR is located, the vehicle will measure the distance</w:t>
      </w:r>
      <w:ins w:id="59" w:author="Jamieson, Peter Andrew Dr." w:date="2015-04-16T11:38:00Z">
        <w:r w:rsidR="00564D19">
          <w:t xml:space="preserve"> to the ALVAR</w:t>
        </w:r>
      </w:ins>
      <w:r w:rsidR="00D710D2">
        <w:t xml:space="preserve"> using the laser rangefinder. </w:t>
      </w:r>
      <w:del w:id="60" w:author="Jamieson, Peter Andrew Dr." w:date="2015-04-16T11:38:00Z">
        <w:r w:rsidR="00D710D2" w:rsidDel="00564D19">
          <w:delText xml:space="preserve">Once </w:delText>
        </w:r>
      </w:del>
      <w:ins w:id="61" w:author="Jamieson, Peter Andrew Dr." w:date="2015-04-16T11:38:00Z">
        <w:r w:rsidR="00564D19">
          <w:t xml:space="preserve">Finding a </w:t>
        </w:r>
        <w:proofErr w:type="gramStart"/>
        <w:r w:rsidR="00564D19">
          <w:t xml:space="preserve">second  </w:t>
        </w:r>
      </w:ins>
      <w:proofErr w:type="gramEnd"/>
      <w:del w:id="62" w:author="Jamieson, Peter Andrew Dr." w:date="2015-04-16T11:38:00Z">
        <w:r w:rsidR="00D710D2" w:rsidDel="00564D19">
          <w:delText xml:space="preserve">two </w:delText>
        </w:r>
      </w:del>
      <w:r w:rsidR="00D710D2">
        <w:t>ALVAR</w:t>
      </w:r>
      <w:ins w:id="63" w:author="Jamieson, Peter Andrew Dr." w:date="2015-04-16T11:38:00Z">
        <w:r w:rsidR="00564D19">
          <w:t xml:space="preserve"> and distance</w:t>
        </w:r>
      </w:ins>
      <w:del w:id="64" w:author="Jamieson, Peter Andrew Dr." w:date="2015-04-16T11:38:00Z">
        <w:r w:rsidR="00D710D2" w:rsidDel="00564D19">
          <w:delText>S</w:delText>
        </w:r>
      </w:del>
      <w:del w:id="65" w:author="Jamieson, Peter Andrew Dr." w:date="2015-04-16T11:39:00Z">
        <w:r w:rsidR="00D710D2" w:rsidDel="00564D19">
          <w:delText xml:space="preserve"> are found</w:delText>
        </w:r>
      </w:del>
      <w:r w:rsidR="00D710D2">
        <w:t xml:space="preserve">, the </w:t>
      </w:r>
      <w:del w:id="66" w:author="Jamieson, Peter Andrew Dr." w:date="2015-04-16T11:39:00Z">
        <w:r w:rsidR="00D710D2" w:rsidDel="00564D19">
          <w:delText xml:space="preserve">quadcopter </w:delText>
        </w:r>
      </w:del>
      <w:ins w:id="67" w:author="Jamieson, Peter Andrew Dr." w:date="2015-04-16T11:39:00Z">
        <w:r w:rsidR="00564D19">
          <w:t xml:space="preserve">algorithm </w:t>
        </w:r>
      </w:ins>
      <w:del w:id="68" w:author="Jamieson, Peter Andrew Dr." w:date="2015-04-16T11:39:00Z">
        <w:r w:rsidR="00D710D2" w:rsidDel="00564D19">
          <w:delText xml:space="preserve">will </w:delText>
        </w:r>
      </w:del>
      <w:r w:rsidR="00D710D2">
        <w:t>use</w:t>
      </w:r>
      <w:ins w:id="69" w:author="Jamieson, Peter Andrew Dr." w:date="2015-04-16T11:39:00Z">
        <w:r w:rsidR="00564D19">
          <w:t>s</w:t>
        </w:r>
      </w:ins>
      <w:r w:rsidR="00D710D2">
        <w:t xml:space="preserve"> the coordinates of the ALVARS as well as a system of distance formulas to find the ball’s coordinates</w:t>
      </w:r>
      <w:ins w:id="70" w:author="Jamieson, Peter Andrew Dr." w:date="2015-04-16T11:39:00Z">
        <w:r w:rsidR="00564D19">
          <w:t xml:space="preserve"> </w:t>
        </w:r>
        <w:proofErr w:type="spellStart"/>
        <w:r w:rsidR="00564D19">
          <w:t>withing</w:t>
        </w:r>
        <w:proofErr w:type="spellEnd"/>
        <w:r w:rsidR="00564D19">
          <w:t xml:space="preserve"> the room as shown</w:t>
        </w:r>
      </w:ins>
      <w:r w:rsidR="00D710D2">
        <w:t>:</w:t>
      </w:r>
    </w:p>
    <w:p w14:paraId="1AF1BC2D" w14:textId="5EFF9976" w:rsidR="00D710D2" w:rsidRPr="00D710D2" w:rsidRDefault="003F0BE0" w:rsidP="003B0DFA">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a1</m:t>
                  </m:r>
                </m:sub>
              </m:sSub>
              <m:r>
                <w:rPr>
                  <w:rFonts w:ascii="Cambria Math" w:hAnsi="Cambria Math"/>
                </w:rPr>
                <m:t>)</m:t>
              </m:r>
            </m:e>
            <m:sup>
              <m:r>
                <w:rPr>
                  <w:rFonts w:ascii="Cambria Math" w:hAnsi="Cambria Math"/>
                </w:rPr>
                <m:t>2</m:t>
              </m:r>
            </m:sup>
          </m:sSup>
        </m:oMath>
      </m:oMathPara>
    </w:p>
    <w:p w14:paraId="2FF753A7" w14:textId="364DC0ED" w:rsidR="00D710D2" w:rsidRPr="00D710D2" w:rsidRDefault="003F0BE0" w:rsidP="00D710D2">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a2</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a2</m:t>
                  </m:r>
                </m:sub>
              </m:sSub>
              <m:r>
                <w:rPr>
                  <w:rFonts w:ascii="Cambria Math" w:hAnsi="Cambria Math"/>
                </w:rPr>
                <m:t>)</m:t>
              </m:r>
            </m:e>
            <m:sup>
              <m:r>
                <w:rPr>
                  <w:rFonts w:ascii="Cambria Math" w:hAnsi="Cambria Math"/>
                </w:rPr>
                <m:t>2</m:t>
              </m:r>
            </m:sup>
          </m:sSup>
        </m:oMath>
      </m:oMathPara>
    </w:p>
    <w:p w14:paraId="5FEF055C" w14:textId="35193B7E" w:rsid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a1</m:t>
            </m:r>
          </m:sub>
        </m:sSub>
        <m:r>
          <w:rPr>
            <w:rFonts w:ascii="Cambria Math" w:hAnsi="Cambria Math"/>
            <w:sz w:val="16"/>
            <w:szCs w:val="16"/>
          </w:rPr>
          <m:t xml:space="preserve"> are the distance, x coordinate, and y coordinate</m:t>
        </m:r>
      </m:oMath>
      <w:r w:rsidRPr="00D710D2">
        <w:rPr>
          <w:sz w:val="16"/>
          <w:szCs w:val="16"/>
        </w:rPr>
        <w:t xml:space="preserve"> </w:t>
      </w:r>
      <w:proofErr w:type="gramStart"/>
      <w:r w:rsidRPr="00D710D2">
        <w:rPr>
          <w:sz w:val="16"/>
          <w:szCs w:val="16"/>
        </w:rPr>
        <w:t>of</w:t>
      </w:r>
      <w:proofErr w:type="gramEnd"/>
      <w:r w:rsidRPr="00D710D2">
        <w:rPr>
          <w:sz w:val="16"/>
          <w:szCs w:val="16"/>
        </w:rPr>
        <w:t xml:space="preserve"> ALVAR 1</w:t>
      </w:r>
    </w:p>
    <w:p w14:paraId="7381B853" w14:textId="77A82DEC" w:rsidR="00D710D2" w:rsidRP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a2</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a2</m:t>
            </m:r>
          </m:sub>
        </m:sSub>
        <m:r>
          <w:rPr>
            <w:rFonts w:ascii="Cambria Math" w:hAnsi="Cambria Math"/>
            <w:sz w:val="16"/>
            <w:szCs w:val="16"/>
          </w:rPr>
          <m:t xml:space="preserve"> are the distance, x coordinate, and y coordinate</m:t>
        </m:r>
      </m:oMath>
      <w:r w:rsidR="00A91E1F">
        <w:rPr>
          <w:sz w:val="16"/>
          <w:szCs w:val="16"/>
        </w:rPr>
        <w:t xml:space="preserve"> </w:t>
      </w:r>
      <w:proofErr w:type="gramStart"/>
      <w:r w:rsidR="00A91E1F">
        <w:rPr>
          <w:sz w:val="16"/>
          <w:szCs w:val="16"/>
        </w:rPr>
        <w:t>of</w:t>
      </w:r>
      <w:proofErr w:type="gramEnd"/>
      <w:r w:rsidR="00A91E1F">
        <w:rPr>
          <w:sz w:val="16"/>
          <w:szCs w:val="16"/>
        </w:rPr>
        <w:t xml:space="preserve"> ALVAR 2</w:t>
      </w:r>
    </w:p>
    <w:p w14:paraId="52893971" w14:textId="2B17EACB" w:rsidR="00D710D2" w:rsidRPr="00D710D2" w:rsidRDefault="00D710D2" w:rsidP="00D710D2">
      <w:pPr>
        <w:ind w:left="202" w:firstLine="202"/>
        <w:rPr>
          <w:sz w:val="16"/>
          <w:szCs w:val="16"/>
        </w:rPr>
      </w:pPr>
      <m:oMath>
        <m:r>
          <w:rPr>
            <w:rFonts w:ascii="Cambria Math" w:hAnsi="Cambria Math"/>
            <w:sz w:val="16"/>
            <w:szCs w:val="16"/>
          </w:rPr>
          <m:t>where</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q</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q</m:t>
            </m:r>
          </m:sub>
        </m:sSub>
        <m:r>
          <w:rPr>
            <w:rFonts w:ascii="Cambria Math" w:hAnsi="Cambria Math"/>
            <w:sz w:val="16"/>
            <w:szCs w:val="16"/>
          </w:rPr>
          <m:t xml:space="preserve"> are the x coordinate and y coordinate</m:t>
        </m:r>
      </m:oMath>
      <w:r w:rsidRPr="00D710D2">
        <w:rPr>
          <w:sz w:val="16"/>
          <w:szCs w:val="16"/>
        </w:rPr>
        <w:t xml:space="preserve"> </w:t>
      </w:r>
      <w:proofErr w:type="gramStart"/>
      <w:r w:rsidRPr="00D710D2">
        <w:rPr>
          <w:sz w:val="16"/>
          <w:szCs w:val="16"/>
        </w:rPr>
        <w:t>of</w:t>
      </w:r>
      <w:proofErr w:type="gramEnd"/>
      <w:r w:rsidRPr="00D710D2">
        <w:rPr>
          <w:sz w:val="16"/>
          <w:szCs w:val="16"/>
        </w:rPr>
        <w:t xml:space="preserve"> </w:t>
      </w:r>
      <w:r w:rsidR="00A91E1F">
        <w:rPr>
          <w:sz w:val="16"/>
          <w:szCs w:val="16"/>
        </w:rPr>
        <w:t>the quadcopter/ball</w:t>
      </w:r>
    </w:p>
    <w:p w14:paraId="20DD1D60" w14:textId="5949E5A5" w:rsidR="00E97B99" w:rsidRDefault="007F74A3" w:rsidP="00E97B99">
      <w:pPr>
        <w:pStyle w:val="Heading1"/>
      </w:pPr>
      <w:r>
        <w:t>Image Processing</w:t>
      </w:r>
    </w:p>
    <w:p w14:paraId="269F8873" w14:textId="7D1EF621" w:rsidR="00E151E6" w:rsidRDefault="007F74A3" w:rsidP="00FA1FF8">
      <w:pPr>
        <w:pStyle w:val="Text"/>
      </w:pPr>
      <w:del w:id="71" w:author="Jamieson, Peter Andrew Dr." w:date="2015-04-16T11:39:00Z">
        <w:r w:rsidDel="00564D19">
          <w:delText>The t</w:delText>
        </w:r>
      </w:del>
      <w:ins w:id="72" w:author="Jamieson, Peter Andrew Dr." w:date="2015-04-16T11:39:00Z">
        <w:r w:rsidR="00564D19">
          <w:t>T</w:t>
        </w:r>
      </w:ins>
      <w:r>
        <w:t xml:space="preserve">arget identification </w:t>
      </w:r>
      <w:del w:id="73" w:author="Jamieson, Peter Andrew Dr." w:date="2015-04-16T11:39:00Z">
        <w:r w:rsidDel="00564D19">
          <w:delText xml:space="preserve">run </w:delText>
        </w:r>
      </w:del>
      <w:ins w:id="74" w:author="Jamieson, Peter Andrew Dr." w:date="2015-04-16T11:39:00Z">
        <w:r w:rsidR="00564D19">
          <w:t>is executed on</w:t>
        </w:r>
      </w:ins>
      <w:del w:id="75" w:author="Jamieson, Peter Andrew Dr." w:date="2015-04-16T11:39:00Z">
        <w:r w:rsidDel="00564D19">
          <w:delText>by</w:delText>
        </w:r>
      </w:del>
      <w:r>
        <w:t xml:space="preserve"> the ground station</w:t>
      </w:r>
      <w:ins w:id="76" w:author="Jamieson, Peter Andrew Dr." w:date="2015-04-16T11:40:00Z">
        <w:r w:rsidR="00564D19">
          <w:t>, and also is</w:t>
        </w:r>
      </w:ins>
      <w:del w:id="77" w:author="Jamieson, Peter Andrew Dr." w:date="2015-04-16T11:40:00Z">
        <w:r w:rsidDel="00564D19">
          <w:delText xml:space="preserve"> is relatively</w:delText>
        </w:r>
      </w:del>
      <w:ins w:id="78" w:author="Jamieson, Peter Andrew Dr." w:date="2015-04-16T11:40:00Z">
        <w:r w:rsidR="00564D19">
          <w:t xml:space="preserve"> a</w:t>
        </w:r>
      </w:ins>
      <w:r>
        <w:t xml:space="preserve"> simple</w:t>
      </w:r>
      <w:ins w:id="79" w:author="Jamieson, Peter Andrew Dr." w:date="2015-04-16T11:40:00Z">
        <w:r w:rsidR="00564D19">
          <w:t xml:space="preserve"> approach</w:t>
        </w:r>
      </w:ins>
      <w:r>
        <w:t xml:space="preserve">. Using </w:t>
      </w:r>
      <w:del w:id="80" w:author="Jamieson, Peter Andrew Dr." w:date="2015-04-16T11:40:00Z">
        <w:r w:rsidDel="00564D19">
          <w:delText xml:space="preserve">the </w:delText>
        </w:r>
      </w:del>
      <w:proofErr w:type="spellStart"/>
      <w:r>
        <w:t>OpenCV</w:t>
      </w:r>
      <w:proofErr w:type="spellEnd"/>
      <w:r>
        <w:t xml:space="preserve"> C++ library, the image sent from the quadcopter is split from one three-channel image to three one-channel images, so that the program can manipulate the red, green, and blue channels independently. Since the </w:t>
      </w:r>
      <w:del w:id="81" w:author="Jamieson, Peter Andrew Dr." w:date="2015-04-16T11:40:00Z">
        <w:r w:rsidDel="00FE0176">
          <w:delText xml:space="preserve">object </w:delText>
        </w:r>
      </w:del>
      <w:ins w:id="82" w:author="Jamieson, Peter Andrew Dr." w:date="2015-04-16T11:40:00Z">
        <w:r w:rsidR="00FE0176">
          <w:t xml:space="preserve">target </w:t>
        </w:r>
      </w:ins>
      <w:proofErr w:type="gramStart"/>
      <w:r>
        <w:t xml:space="preserve">the </w:t>
      </w:r>
      <w:del w:id="83" w:author="Jamieson, Peter Andrew Dr." w:date="2015-04-16T11:40:00Z">
        <w:r w:rsidDel="00FE0176">
          <w:delText xml:space="preserve">vehicle is searching for </w:delText>
        </w:r>
      </w:del>
      <w:r>
        <w:t>is</w:t>
      </w:r>
      <w:proofErr w:type="gramEnd"/>
      <w:r>
        <w:t xml:space="preserve"> green, the program’s objective is to </w:t>
      </w:r>
      <w:del w:id="84" w:author="Jamieson, Peter Andrew Dr." w:date="2015-04-16T11:40:00Z">
        <w:r w:rsidDel="00FE0176">
          <w:delText xml:space="preserve">block </w:delText>
        </w:r>
      </w:del>
      <w:ins w:id="85" w:author="Jamieson, Peter Andrew Dr." w:date="2015-04-16T11:40:00Z">
        <w:r w:rsidR="00FE0176">
          <w:t xml:space="preserve">filter out </w:t>
        </w:r>
      </w:ins>
      <w:r>
        <w:t>all color but</w:t>
      </w:r>
      <w:del w:id="86" w:author="Jamieson, Peter Andrew Dr." w:date="2015-04-16T11:41:00Z">
        <w:r w:rsidDel="00FE0176">
          <w:delText xml:space="preserve"> pure green</w:delText>
        </w:r>
      </w:del>
      <w:r>
        <w:t xml:space="preserve">. To accomplish this, the program averages the red and blue channels and subtract the result from the green channel. This effectively removes all white and near white pixels and dampens blue and red pixels. The program then uses </w:t>
      </w:r>
      <w:proofErr w:type="spellStart"/>
      <w:r>
        <w:t>OpenCV’s</w:t>
      </w:r>
      <w:proofErr w:type="spellEnd"/>
      <w:r>
        <w:t xml:space="preserve"> Hough Circles </w:t>
      </w:r>
      <w:ins w:id="87" w:author="Jamieson, Peter Andrew Dr." w:date="2015-04-16T11:41:00Z">
        <w:r w:rsidR="00FE0176">
          <w:t xml:space="preserve">(citation?) </w:t>
        </w:r>
      </w:ins>
      <w:r>
        <w:t>feature to locate a circle. If a circle is found</w:t>
      </w:r>
      <w:ins w:id="88" w:author="Jamieson, Peter Andrew Dr." w:date="2015-04-16T11:41:00Z">
        <w:r w:rsidR="00FE0176">
          <w:t xml:space="preserve">, we assume that this is the </w:t>
        </w:r>
        <w:r w:rsidR="00FE0176">
          <w:lastRenderedPageBreak/>
          <w:t>target</w:t>
        </w:r>
      </w:ins>
      <w:r>
        <w:t>,</w:t>
      </w:r>
      <w:ins w:id="89" w:author="Jamieson, Peter Andrew Dr." w:date="2015-04-16T11:41:00Z">
        <w:r w:rsidR="00FE0176">
          <w:t xml:space="preserve"> and</w:t>
        </w:r>
      </w:ins>
      <w:r>
        <w:t xml:space="preserve"> the vehicle begins to search the room for ALVAR </w:t>
      </w:r>
      <w:r w:rsidR="006657C9">
        <w:rPr>
          <w:noProof/>
          <w:lang w:eastAsia="ja-JP"/>
        </w:rPr>
        <mc:AlternateContent>
          <mc:Choice Requires="wps">
            <w:drawing>
              <wp:anchor distT="45720" distB="45720" distL="114300" distR="114300" simplePos="0" relativeHeight="251698688" behindDoc="0" locked="0" layoutInCell="1" allowOverlap="1" wp14:anchorId="091F1F58" wp14:editId="1AD5A9AD">
                <wp:simplePos x="0" y="0"/>
                <wp:positionH relativeFrom="column">
                  <wp:posOffset>-1905</wp:posOffset>
                </wp:positionH>
                <wp:positionV relativeFrom="paragraph">
                  <wp:posOffset>1807845</wp:posOffset>
                </wp:positionV>
                <wp:extent cx="3133725" cy="2000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00025"/>
                        </a:xfrm>
                        <a:prstGeom prst="rect">
                          <a:avLst/>
                        </a:prstGeom>
                        <a:solidFill>
                          <a:srgbClr val="FFFFFF"/>
                        </a:solidFill>
                        <a:ln w="9525">
                          <a:solidFill>
                            <a:srgbClr val="000000"/>
                          </a:solidFill>
                          <a:miter lim="800000"/>
                          <a:headEnd/>
                          <a:tailEnd/>
                        </a:ln>
                      </wps:spPr>
                      <wps:txbx>
                        <w:txbxContent>
                          <w:p w14:paraId="59B33CCC" w14:textId="77777777" w:rsidR="00736351" w:rsidRPr="00EF64F8" w:rsidRDefault="00736351" w:rsidP="00736351">
                            <w:pPr>
                              <w:jc w:val="center"/>
                              <w:rPr>
                                <w:sz w:val="14"/>
                                <w:szCs w:val="14"/>
                              </w:rPr>
                            </w:pPr>
                            <w:r w:rsidRPr="00EF64F8">
                              <w:rPr>
                                <w:sz w:val="14"/>
                                <w:szCs w:val="14"/>
                              </w:rPr>
                              <w:t>Above: The input (left) and output (right) into the object detection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F1F58" id="_x0000_s1027" type="#_x0000_t202" style="position:absolute;left:0;text-align:left;margin-left:-.15pt;margin-top:142.35pt;width:246.75pt;height:15.75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">
                <v:textbox>
                  <w:txbxContent>
                    <w:p w14:paraId="59B33CCC" w14:textId="77777777" w:rsidR="00736351" w:rsidRPr="00EF64F8" w:rsidRDefault="00736351" w:rsidP="00736351">
                      <w:pPr>
                        <w:jc w:val="center"/>
                        <w:rPr>
                          <w:sz w:val="14"/>
                          <w:szCs w:val="14"/>
                        </w:rPr>
                      </w:pPr>
                      <w:r w:rsidRPr="00EF64F8">
                        <w:rPr>
                          <w:sz w:val="14"/>
                          <w:szCs w:val="14"/>
                        </w:rPr>
                        <w:t>Above: The input (left) and output (right) into the object detection algorithm</w:t>
                      </w:r>
                    </w:p>
                  </w:txbxContent>
                </v:textbox>
                <w10:wrap type="square"/>
              </v:shape>
            </w:pict>
          </mc:Fallback>
        </mc:AlternateContent>
      </w:r>
      <w:r w:rsidR="006657C9">
        <w:rPr>
          <w:noProof/>
          <w:lang w:eastAsia="ja-JP"/>
        </w:rPr>
        <w:drawing>
          <wp:anchor distT="0" distB="0" distL="114300" distR="114300" simplePos="0" relativeHeight="251714048" behindDoc="0" locked="0" layoutInCell="1" allowOverlap="1" wp14:anchorId="408EDEC3" wp14:editId="27D555F6">
            <wp:simplePos x="0" y="0"/>
            <wp:positionH relativeFrom="column">
              <wp:posOffset>-1905</wp:posOffset>
            </wp:positionH>
            <wp:positionV relativeFrom="paragraph">
              <wp:posOffset>354965</wp:posOffset>
            </wp:positionV>
            <wp:extent cx="3133725" cy="14763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1476375"/>
                    </a:xfrm>
                    <a:prstGeom prst="rect">
                      <a:avLst/>
                    </a:prstGeom>
                    <a:noFill/>
                    <a:ln>
                      <a:noFill/>
                    </a:ln>
                  </pic:spPr>
                </pic:pic>
              </a:graphicData>
            </a:graphic>
          </wp:anchor>
        </w:drawing>
      </w:r>
      <w:r>
        <w:t>markers.</w:t>
      </w:r>
    </w:p>
    <w:p w14:paraId="763F6385" w14:textId="72797D25" w:rsidR="00E97B99" w:rsidRDefault="00FA1FF8" w:rsidP="00E97B99">
      <w:pPr>
        <w:pStyle w:val="Heading1"/>
      </w:pPr>
      <w:r>
        <w:t>Safety</w:t>
      </w:r>
    </w:p>
    <w:p w14:paraId="0721D608" w14:textId="66CB22A0" w:rsidR="00FA1FF8" w:rsidRDefault="00FA1FF8" w:rsidP="00FA1FF8">
      <w:pPr>
        <w:pStyle w:val="Text"/>
      </w:pPr>
      <w:r>
        <w:t>In order to safely disarm the quadcopter in the event of a failure</w:t>
      </w:r>
      <w:del w:id="90" w:author="Jamieson, Peter Andrew Dr." w:date="2015-04-16T11:42:00Z">
        <w:r w:rsidDel="00FE0176">
          <w:delText xml:space="preserve"> of the system</w:delText>
        </w:r>
      </w:del>
      <w:ins w:id="91" w:author="Jamieson, Peter Andrew Dr." w:date="2015-04-16T11:41:00Z">
        <w:r w:rsidR="00FE0176">
          <w:t>,</w:t>
        </w:r>
      </w:ins>
      <w:r>
        <w:t xml:space="preserve"> two disarm mechanisms have been added. </w:t>
      </w:r>
      <w:ins w:id="92" w:author="Jamieson, Peter Andrew Dr." w:date="2015-04-16T11:42:00Z">
        <w:r w:rsidR="00FE0176">
          <w:t xml:space="preserve"> </w:t>
        </w:r>
      </w:ins>
      <w:r>
        <w:t xml:space="preserve">First, a software disarm feature has been added into the control algorithm </w:t>
      </w:r>
      <w:proofErr w:type="spellStart"/>
      <w:r>
        <w:t>that</w:t>
      </w:r>
      <w:del w:id="93" w:author="Jamieson, Peter Andrew Dr." w:date="2015-04-16T11:42:00Z">
        <w:r w:rsidDel="00FE0176">
          <w:delText xml:space="preserve">, </w:delText>
        </w:r>
      </w:del>
      <w:ins w:id="94" w:author="Jamieson, Peter Andrew Dr." w:date="2015-04-16T11:42:00Z">
        <w:r w:rsidR="00FE0176">
          <w:t>allows</w:t>
        </w:r>
      </w:ins>
      <w:del w:id="95" w:author="Jamieson, Peter Andrew Dr." w:date="2015-04-16T11:42:00Z">
        <w:r w:rsidDel="00FE0176">
          <w:delText>when the</w:delText>
        </w:r>
      </w:del>
      <w:ins w:id="96" w:author="Jamieson, Peter Andrew Dr." w:date="2015-04-16T11:42:00Z">
        <w:r w:rsidR="00FE0176">
          <w:t>on</w:t>
        </w:r>
        <w:proofErr w:type="spellEnd"/>
        <w:r w:rsidR="00FE0176">
          <w:t xml:space="preserve"> </w:t>
        </w:r>
        <w:proofErr w:type="gramStart"/>
        <w:r w:rsidR="00FE0176">
          <w:t>a</w:t>
        </w:r>
      </w:ins>
      <w:r>
        <w:t xml:space="preserve"> </w:t>
      </w:r>
      <w:ins w:id="97" w:author="Jamieson, Peter Andrew Dr." w:date="2015-04-16T11:42:00Z">
        <w:r w:rsidR="00FE0176">
          <w:t>the</w:t>
        </w:r>
        <w:proofErr w:type="gramEnd"/>
        <w:r w:rsidR="00FE0176">
          <w:t xml:space="preserve"> </w:t>
        </w:r>
      </w:ins>
      <w:r>
        <w:t>ground</w:t>
      </w:r>
      <w:ins w:id="98" w:author="Jamieson, Peter Andrew Dr." w:date="2015-04-16T11:42:00Z">
        <w:r w:rsidR="00FE0176">
          <w:t xml:space="preserve"> </w:t>
        </w:r>
      </w:ins>
      <w:r>
        <w:t xml:space="preserve">station </w:t>
      </w:r>
      <w:ins w:id="99" w:author="Jamieson, Peter Andrew Dr." w:date="2015-04-16T11:42:00Z">
        <w:r w:rsidR="00FE0176">
          <w:t xml:space="preserve">to </w:t>
        </w:r>
      </w:ins>
      <w:r>
        <w:t>send</w:t>
      </w:r>
      <w:del w:id="100" w:author="Jamieson, Peter Andrew Dr." w:date="2015-04-16T11:42:00Z">
        <w:r w:rsidDel="00FE0176">
          <w:delText>s</w:delText>
        </w:r>
      </w:del>
      <w:r>
        <w:t xml:space="preserve"> a kill command, </w:t>
      </w:r>
      <w:ins w:id="101" w:author="Jamieson, Peter Andrew Dr." w:date="2015-04-16T11:42:00Z">
        <w:r w:rsidR="00FE0176">
          <w:t xml:space="preserve">which </w:t>
        </w:r>
      </w:ins>
      <w:r>
        <w:t xml:space="preserve">will </w:t>
      </w:r>
      <w:del w:id="102" w:author="Jamieson, Peter Andrew Dr." w:date="2015-04-16T11:42:00Z">
        <w:r w:rsidDel="00FE0176">
          <w:delText xml:space="preserve">cause </w:delText>
        </w:r>
      </w:del>
      <w:ins w:id="103" w:author="Jamieson, Peter Andrew Dr." w:date="2015-04-16T11:42:00Z">
        <w:r w:rsidR="00FE0176">
          <w:t xml:space="preserve">put </w:t>
        </w:r>
      </w:ins>
      <w:r>
        <w:t xml:space="preserve">the quadcopter </w:t>
      </w:r>
      <w:del w:id="104" w:author="Jamieson, Peter Andrew Dr." w:date="2015-04-16T11:42:00Z">
        <w:r w:rsidDel="00FE0176">
          <w:delText xml:space="preserve">to enter </w:delText>
        </w:r>
      </w:del>
      <w:r>
        <w:t>into a landing mode. From here the quadcopter will land</w:t>
      </w:r>
      <w:del w:id="105" w:author="Jamieson, Peter Andrew Dr." w:date="2015-04-16T11:43:00Z">
        <w:r w:rsidDel="00FE0176">
          <w:delText xml:space="preserve"> and be safe to recover</w:delText>
        </w:r>
      </w:del>
      <w:r>
        <w:t xml:space="preserve">. The second kill switch </w:t>
      </w:r>
      <w:del w:id="106" w:author="Jamieson, Peter Andrew Dr." w:date="2015-04-16T11:43:00Z">
        <w:r w:rsidDel="00FE0176">
          <w:delText>will be</w:delText>
        </w:r>
      </w:del>
      <w:ins w:id="107" w:author="Jamieson, Peter Andrew Dr." w:date="2015-04-16T11:43:00Z">
        <w:r w:rsidR="00FE0176">
          <w:t>is</w:t>
        </w:r>
      </w:ins>
      <w:r>
        <w:t xml:space="preserve"> a manual switch on the flight controller that when switched will also initiate the landing procedure.</w:t>
      </w:r>
    </w:p>
    <w:p w14:paraId="0311FF6C" w14:textId="0FFA36EF" w:rsidR="00E97B99" w:rsidRDefault="00FA1FF8" w:rsidP="00D17813">
      <w:pPr>
        <w:pStyle w:val="Text"/>
      </w:pPr>
      <w:r>
        <w:t>To test the safety system, a controlled environment was set up where the quadcopter would navigate part of the course and the</w:t>
      </w:r>
      <w:ins w:id="108" w:author="Jamieson, Peter Andrew Dr." w:date="2015-04-16T11:43:00Z">
        <w:r w:rsidR="00FE0176">
          <w:t>se</w:t>
        </w:r>
      </w:ins>
      <w:r>
        <w:t xml:space="preserve"> disarm mechanisms </w:t>
      </w:r>
      <w:del w:id="109" w:author="Jamieson, Peter Andrew Dr." w:date="2015-04-16T11:43:00Z">
        <w:r w:rsidDel="00FE0176">
          <w:delText xml:space="preserve">were </w:delText>
        </w:r>
      </w:del>
      <w:ins w:id="110" w:author="Jamieson, Peter Andrew Dr." w:date="2015-04-16T11:43:00Z">
        <w:r w:rsidR="00FE0176">
          <w:t xml:space="preserve">could be </w:t>
        </w:r>
      </w:ins>
      <w:r>
        <w:t>tested. For the software disarm feature</w:t>
      </w:r>
      <w:ins w:id="111" w:author="Jamieson, Peter Andrew Dr." w:date="2015-04-16T11:43:00Z">
        <w:r w:rsidR="00FE0176">
          <w:t>,</w:t>
        </w:r>
      </w:ins>
      <w:r>
        <w:t xml:space="preserve"> the quadcopter was allowed to follow a wall on it right side</w:t>
      </w:r>
      <w:ins w:id="112" w:author="Jamieson, Peter Andrew Dr." w:date="2015-04-16T11:43:00Z">
        <w:r w:rsidR="00FE0176">
          <w:t>,</w:t>
        </w:r>
      </w:ins>
      <w:r>
        <w:t xml:space="preserve"> and when the operator was ready</w:t>
      </w:r>
      <w:ins w:id="113" w:author="Jamieson, Peter Andrew Dr." w:date="2015-04-16T11:43:00Z">
        <w:r w:rsidR="00FE0176">
          <w:t>,</w:t>
        </w:r>
      </w:ins>
      <w:r>
        <w:t xml:space="preserve"> the kill command was sent from the ground</w:t>
      </w:r>
      <w:ins w:id="114" w:author="Jamieson, Peter Andrew Dr." w:date="2015-04-16T11:43:00Z">
        <w:r w:rsidR="00FE0176">
          <w:t xml:space="preserve"> </w:t>
        </w:r>
      </w:ins>
      <w:r>
        <w:t xml:space="preserve">station through wireless communication and the quadcopter initiated landing. This same test was performed with the manual kill switch located on the flight controller to make sure both mechanisms </w:t>
      </w:r>
      <w:ins w:id="115" w:author="Jamieson, Peter Andrew Dr." w:date="2015-04-16T11:44:00Z">
        <w:r w:rsidR="00FE0176">
          <w:t xml:space="preserve">are </w:t>
        </w:r>
      </w:ins>
      <w:r>
        <w:t>work</w:t>
      </w:r>
      <w:del w:id="116" w:author="Jamieson, Peter Andrew Dr." w:date="2015-04-16T11:44:00Z">
        <w:r w:rsidDel="00FE0176">
          <w:delText xml:space="preserve"> appropriately</w:delText>
        </w:r>
      </w:del>
      <w:ins w:id="117" w:author="Jamieson, Peter Andrew Dr." w:date="2015-04-16T11:44:00Z">
        <w:r w:rsidR="00FE0176">
          <w:t>ing</w:t>
        </w:r>
      </w:ins>
      <w:r>
        <w:t>.</w:t>
      </w:r>
      <w:r w:rsidR="00D17813">
        <w:t xml:space="preserve"> </w:t>
      </w:r>
    </w:p>
    <w:p w14:paraId="194618F8" w14:textId="1C5F0824" w:rsidR="001B36B1" w:rsidRPr="00E857A2" w:rsidRDefault="00A10E0B" w:rsidP="001B36B1">
      <w:pPr>
        <w:pStyle w:val="Heading1"/>
      </w:pPr>
      <w:r>
        <w:t>Ground Station</w:t>
      </w:r>
    </w:p>
    <w:p w14:paraId="62339AB1" w14:textId="7459CF2F" w:rsidR="001B36B1" w:rsidRDefault="00A10E0B" w:rsidP="001F4C5C">
      <w:pPr>
        <w:ind w:firstLine="144"/>
        <w:jc w:val="both"/>
      </w:pPr>
      <w:r>
        <w:t>Communication</w:t>
      </w:r>
      <w:r w:rsidR="000209AC">
        <w:t xml:space="preserve"> with the quadcopter is predominately done through SSH protocol over a private</w:t>
      </w:r>
      <w:r w:rsidR="00D17813">
        <w:t xml:space="preserve"> and secure</w:t>
      </w:r>
      <w:r w:rsidR="000209AC">
        <w:t xml:space="preserve"> </w:t>
      </w:r>
      <w:proofErr w:type="spellStart"/>
      <w:r w:rsidR="000209AC">
        <w:t>WiFi</w:t>
      </w:r>
      <w:proofErr w:type="spellEnd"/>
      <w:r w:rsidR="000209AC">
        <w:t xml:space="preserve"> network. Initially</w:t>
      </w:r>
      <w:ins w:id="118" w:author="Jamieson, Peter Andrew Dr." w:date="2015-04-16T11:44:00Z">
        <w:r w:rsidR="00FE0176">
          <w:t>,</w:t>
        </w:r>
      </w:ins>
      <w:r w:rsidR="000209AC">
        <w:t xml:space="preserve"> the </w:t>
      </w:r>
      <w:r w:rsidR="00D17813">
        <w:t xml:space="preserve">takeoff </w:t>
      </w:r>
      <w:r w:rsidR="000209AC">
        <w:t xml:space="preserve">script </w:t>
      </w:r>
      <w:del w:id="119" w:author="Jamieson, Peter Andrew Dr." w:date="2015-04-16T11:44:00Z">
        <w:r w:rsidR="000209AC" w:rsidDel="00FE0176">
          <w:delText>will be</w:delText>
        </w:r>
      </w:del>
      <w:ins w:id="120" w:author="Jamieson, Peter Andrew Dr." w:date="2015-04-16T11:44:00Z">
        <w:r w:rsidR="00FE0176">
          <w:t>is</w:t>
        </w:r>
      </w:ins>
      <w:r w:rsidR="000209AC">
        <w:t xml:space="preserve"> run from the ground</w:t>
      </w:r>
      <w:r w:rsidR="00C95560">
        <w:t xml:space="preserve"> </w:t>
      </w:r>
      <w:r w:rsidR="000209AC">
        <w:t xml:space="preserve">station to </w:t>
      </w:r>
      <w:r w:rsidR="00D17813">
        <w:t>begin the flight sequence</w:t>
      </w:r>
      <w:ins w:id="121" w:author="Jamieson, Peter Andrew Dr." w:date="2015-04-16T11:44:00Z">
        <w:r w:rsidR="00FE0176">
          <w:t>.</w:t>
        </w:r>
      </w:ins>
      <w:r w:rsidR="00D17813">
        <w:t xml:space="preserve"> </w:t>
      </w:r>
      <w:del w:id="122" w:author="Jamieson, Peter Andrew Dr." w:date="2015-04-16T11:44:00Z">
        <w:r w:rsidR="00D17813" w:rsidDel="00FE0176">
          <w:delText xml:space="preserve">and </w:delText>
        </w:r>
      </w:del>
      <w:ins w:id="123" w:author="Jamieson, Peter Andrew Dr." w:date="2015-04-16T11:44:00Z">
        <w:r w:rsidR="00FE0176">
          <w:t>After takeoff,</w:t>
        </w:r>
      </w:ins>
      <w:del w:id="124" w:author="Jamieson, Peter Andrew Dr." w:date="2015-04-16T11:44:00Z">
        <w:r w:rsidR="00D17813" w:rsidDel="00FE0176">
          <w:delText>from then on</w:delText>
        </w:r>
      </w:del>
      <w:r w:rsidR="00D17813">
        <w:t xml:space="preserve"> the quadcopter will operate on its own. In the event of a catastrophic failure</w:t>
      </w:r>
      <w:ins w:id="125" w:author="Jamieson, Peter Andrew Dr." w:date="2015-04-16T11:44:00Z">
        <w:r w:rsidR="00FE0176">
          <w:t>,</w:t>
        </w:r>
      </w:ins>
      <w:r w:rsidR="00D17813">
        <w:t xml:space="preserve"> the operator of the ground</w:t>
      </w:r>
      <w:r w:rsidR="00C95560">
        <w:t xml:space="preserve"> </w:t>
      </w:r>
      <w:r w:rsidR="00D17813">
        <w:t xml:space="preserve">station will </w:t>
      </w:r>
      <w:del w:id="126" w:author="Jamieson, Peter Andrew Dr." w:date="2015-04-16T11:44:00Z">
        <w:r w:rsidR="00D17813" w:rsidDel="00FE0176">
          <w:delText>be able to</w:delText>
        </w:r>
      </w:del>
      <w:ins w:id="127" w:author="Jamieson, Peter Andrew Dr." w:date="2015-04-16T11:44:00Z">
        <w:r w:rsidR="00FE0176">
          <w:t>can</w:t>
        </w:r>
      </w:ins>
      <w:r w:rsidR="00D17813">
        <w:t xml:space="preserve"> send a kill command over HTTP protocol to stop the quadcopter and initiate the landing sequence. When the ball has been found the Raspberry Pi will use the SCP protocol to send the image of the ball to the ground</w:t>
      </w:r>
      <w:r w:rsidR="00C95560">
        <w:t xml:space="preserve"> </w:t>
      </w:r>
      <w:r w:rsidR="00D17813">
        <w:t>station for further processing.</w:t>
      </w:r>
    </w:p>
    <w:p w14:paraId="3D2024FD" w14:textId="3A04360E" w:rsidR="005D72BB" w:rsidRDefault="00D17813" w:rsidP="00D17813">
      <w:pPr>
        <w:ind w:firstLine="144"/>
        <w:jc w:val="both"/>
      </w:pPr>
      <w:r>
        <w:t>Once the image of the ball has been received, the ground</w:t>
      </w:r>
      <w:r w:rsidR="00C95560">
        <w:t xml:space="preserve"> </w:t>
      </w:r>
      <w:r>
        <w:t xml:space="preserve">station will do further processing to isolate the ball in the image received. </w:t>
      </w:r>
      <w:del w:id="128" w:author="Jamieson, Peter Andrew Dr." w:date="2015-04-16T11:45:00Z">
        <w:r w:rsidDel="00FE0176">
          <w:delText>From here, c</w:delText>
        </w:r>
      </w:del>
      <w:ins w:id="129" w:author="Jamieson, Peter Andrew Dr." w:date="2015-04-16T11:45:00Z">
        <w:r w:rsidR="00FE0176">
          <w:t>C</w:t>
        </w:r>
      </w:ins>
      <w:r>
        <w:t xml:space="preserve">ommands </w:t>
      </w:r>
      <w:del w:id="130" w:author="Jamieson, Peter Andrew Dr." w:date="2015-04-16T11:45:00Z">
        <w:r w:rsidDel="00FE0176">
          <w:delText>will be</w:delText>
        </w:r>
      </w:del>
      <w:ins w:id="131" w:author="Jamieson, Peter Andrew Dr." w:date="2015-04-16T11:45:00Z">
        <w:r w:rsidR="00FE0176">
          <w:t>are</w:t>
        </w:r>
      </w:ins>
      <w:r>
        <w:t xml:space="preserve"> sent to the quadcopter over SSH to position the quadcopter over the ball and begin searching for the </w:t>
      </w:r>
      <w:r w:rsidR="00C95560">
        <w:t>ALVAR</w:t>
      </w:r>
      <w:r>
        <w:t xml:space="preserve"> markers</w:t>
      </w:r>
      <w:r w:rsidR="00C95560">
        <w:t xml:space="preserve">. Once again, images will be sent to the ground station in order to detect the ALVAR markers. For each marker found, the quadcopter </w:t>
      </w:r>
      <w:del w:id="132" w:author="Jamieson, Peter Andrew Dr." w:date="2015-04-16T11:45:00Z">
        <w:r w:rsidR="00C95560" w:rsidDel="00FE0176">
          <w:delText xml:space="preserve">will </w:delText>
        </w:r>
      </w:del>
      <w:r w:rsidR="00C95560">
        <w:t>send</w:t>
      </w:r>
      <w:ins w:id="133" w:author="Jamieson, Peter Andrew Dr." w:date="2015-04-16T11:45:00Z">
        <w:r w:rsidR="00FE0176">
          <w:t>s</w:t>
        </w:r>
      </w:ins>
      <w:r w:rsidR="00C95560">
        <w:t xml:space="preserve"> the coordinates corresponding to each marker</w:t>
      </w:r>
      <w:ins w:id="134" w:author="Jamieson, Peter Andrew Dr." w:date="2015-04-16T11:45:00Z">
        <w:r w:rsidR="00FE0176">
          <w:t xml:space="preserve"> and the distance measure</w:t>
        </w:r>
      </w:ins>
      <w:r w:rsidR="00C95560">
        <w:t>.</w:t>
      </w:r>
    </w:p>
    <w:p w14:paraId="6C2C06CD" w14:textId="79680583" w:rsidR="003E4904" w:rsidRDefault="003E4904" w:rsidP="003E4904">
      <w:pPr>
        <w:pStyle w:val="Heading1"/>
      </w:pPr>
      <w:r>
        <w:lastRenderedPageBreak/>
        <w:t>Vehicle Diagram</w:t>
      </w:r>
    </w:p>
    <w:p w14:paraId="700DE579" w14:textId="4562CC7B" w:rsidR="003E4904" w:rsidRPr="003E4904" w:rsidRDefault="003E4904" w:rsidP="003E4904">
      <w:r>
        <w:rPr>
          <w:noProof/>
          <w:lang w:eastAsia="ja-JP"/>
        </w:rPr>
        <w:drawing>
          <wp:inline distT="0" distB="0" distL="0" distR="0" wp14:anchorId="1F228121" wp14:editId="06E5DF8B">
            <wp:extent cx="3200400" cy="2456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1.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2456180"/>
                    </a:xfrm>
                    <a:prstGeom prst="rect">
                      <a:avLst/>
                    </a:prstGeom>
                  </pic:spPr>
                </pic:pic>
              </a:graphicData>
            </a:graphic>
          </wp:inline>
        </w:drawing>
      </w:r>
    </w:p>
    <w:p w14:paraId="1DF1E82B" w14:textId="5E6505C7" w:rsidR="002F2F83" w:rsidRPr="002F2F83" w:rsidRDefault="002F2F83" w:rsidP="002F2F83">
      <w:pPr>
        <w:pStyle w:val="Heading1"/>
      </w:pPr>
      <w:r>
        <w:t>Design</w:t>
      </w:r>
    </w:p>
    <w:p w14:paraId="258C2C86" w14:textId="5F36028E" w:rsidR="002F2F83" w:rsidRDefault="002F2F83" w:rsidP="002F2F83">
      <w:pPr>
        <w:ind w:firstLine="202"/>
        <w:jc w:val="both"/>
      </w:pPr>
      <w:r>
        <w:t>Since the quadcopter itself was purchased as a package</w:t>
      </w:r>
      <w:ins w:id="135" w:author="Jamieson, Peter Andrew Dr." w:date="2015-04-16T11:45:00Z">
        <w:r w:rsidR="00FE0176">
          <w:t>,</w:t>
        </w:r>
      </w:ins>
      <w:r>
        <w:t xml:space="preserve"> the main design of the frame was not changed much. The changes that were made are the addition of a second platform to hold the Raspberry Pi, four 3D printed brackets to hold the sonar modules, changing many of the nylon screws out for metal ones, and securing the laser range finder to the frame.</w:t>
      </w:r>
    </w:p>
    <w:p w14:paraId="57B7457B" w14:textId="5947D202" w:rsidR="002F2F83" w:rsidRDefault="004657A9" w:rsidP="002F2F83">
      <w:pPr>
        <w:ind w:firstLine="202"/>
        <w:jc w:val="both"/>
      </w:pPr>
      <w:r>
        <w:t xml:space="preserve">Sonar modules are used as the </w:t>
      </w:r>
      <w:del w:id="136" w:author="Jamieson, Peter Andrew Dr." w:date="2015-04-16T11:46:00Z">
        <w:r w:rsidDel="00FE0176">
          <w:delText xml:space="preserve">main </w:delText>
        </w:r>
      </w:del>
      <w:ins w:id="137" w:author="Jamieson, Peter Andrew Dr." w:date="2015-04-16T11:46:00Z">
        <w:r w:rsidR="00FE0176">
          <w:t xml:space="preserve">sensors for </w:t>
        </w:r>
      </w:ins>
      <w:r>
        <w:t xml:space="preserve">object avoidance </w:t>
      </w:r>
      <w:del w:id="138" w:author="Jamieson, Peter Andrew Dr." w:date="2015-04-16T11:46:00Z">
        <w:r w:rsidDel="00FE0176">
          <w:delText xml:space="preserve">device </w:delText>
        </w:r>
      </w:del>
      <w:r>
        <w:t xml:space="preserve">due to their range and energy </w:t>
      </w:r>
      <w:del w:id="139" w:author="Jamieson, Peter Andrew Dr." w:date="2015-04-16T11:46:00Z">
        <w:r w:rsidDel="00FE0176">
          <w:delText>efficiency</w:delText>
        </w:r>
      </w:del>
      <w:ins w:id="140" w:author="Jamieson, Peter Andrew Dr." w:date="2015-04-16T11:46:00Z">
        <w:r w:rsidR="00FE0176">
          <w:t>costs</w:t>
        </w:r>
      </w:ins>
      <w:r>
        <w:t xml:space="preserve">. </w:t>
      </w:r>
      <w:r w:rsidR="002F2F83">
        <w:t>Adding the four sonar modules towards the center on each of the sides of the</w:t>
      </w:r>
      <w:r>
        <w:t xml:space="preserve"> center body of the</w:t>
      </w:r>
      <w:r w:rsidR="002F2F83">
        <w:t xml:space="preserve"> quadcopter was done as it </w:t>
      </w:r>
      <w:del w:id="141" w:author="Jamieson, Peter Andrew Dr." w:date="2015-04-16T11:47:00Z">
        <w:r w:rsidR="002F2F83" w:rsidDel="00FE0176">
          <w:delText xml:space="preserve">is </w:delText>
        </w:r>
      </w:del>
      <w:ins w:id="142" w:author="Jamieson, Peter Andrew Dr." w:date="2015-04-16T11:47:00Z">
        <w:r w:rsidR="00FE0176">
          <w:t xml:space="preserve">was </w:t>
        </w:r>
      </w:ins>
      <w:del w:id="143" w:author="Jamieson, Peter Andrew Dr." w:date="2015-04-16T11:47:00Z">
        <w:r w:rsidR="002F2F83" w:rsidDel="00FE0176">
          <w:delText>se</w:delText>
        </w:r>
        <w:r w:rsidDel="00FE0176">
          <w:delText xml:space="preserve">en </w:delText>
        </w:r>
      </w:del>
      <w:ins w:id="144" w:author="Jamieson, Peter Andrew Dr." w:date="2015-04-16T11:47:00Z">
        <w:r w:rsidR="00FE0176">
          <w:t xml:space="preserve">perceived </w:t>
        </w:r>
      </w:ins>
      <w:r>
        <w:t xml:space="preserve">as the most logical position to be placed </w:t>
      </w:r>
      <w:del w:id="145" w:author="Jamieson, Peter Andrew Dr." w:date="2015-04-16T11:47:00Z">
        <w:r w:rsidDel="00FE0176">
          <w:delText>in</w:delText>
        </w:r>
      </w:del>
      <w:ins w:id="146" w:author="Jamieson, Peter Andrew Dr." w:date="2015-04-16T11:47:00Z">
        <w:r w:rsidR="00FE0176">
          <w:t>them</w:t>
        </w:r>
      </w:ins>
      <w:r>
        <w:t xml:space="preserve">. Having the sonars closer to the main body </w:t>
      </w:r>
      <w:del w:id="147" w:author="Jamieson, Peter Andrew Dr." w:date="2015-04-16T11:47:00Z">
        <w:r w:rsidDel="00FE0176">
          <w:delText xml:space="preserve">would </w:delText>
        </w:r>
      </w:del>
      <w:r>
        <w:t>give</w:t>
      </w:r>
      <w:ins w:id="148" w:author="Jamieson, Peter Andrew Dr." w:date="2015-04-16T11:47:00Z">
        <w:r w:rsidR="00FE0176">
          <w:t>s</w:t>
        </w:r>
      </w:ins>
      <w:r>
        <w:t xml:space="preserve"> the pulse a greater range left to right as the signal travels out and helps to </w:t>
      </w:r>
      <w:del w:id="149" w:author="Jamieson, Peter Andrew Dr." w:date="2015-04-16T11:47:00Z">
        <w:r w:rsidDel="00FE0176">
          <w:delText xml:space="preserve">make </w:delText>
        </w:r>
      </w:del>
      <w:ins w:id="150" w:author="Jamieson, Peter Andrew Dr." w:date="2015-04-16T11:47:00Z">
        <w:r w:rsidR="00FE0176">
          <w:t>en</w:t>
        </w:r>
      </w:ins>
      <w:r>
        <w:t xml:space="preserve">sure that closer objects are </w:t>
      </w:r>
      <w:del w:id="151" w:author="Jamieson, Peter Andrew Dr." w:date="2015-04-16T11:47:00Z">
        <w:r w:rsidDel="00FE0176">
          <w:delText>still seen</w:delText>
        </w:r>
      </w:del>
      <w:ins w:id="152" w:author="Jamieson, Peter Andrew Dr." w:date="2015-04-16T11:47:00Z">
        <w:r w:rsidR="00FE0176">
          <w:t>detected</w:t>
        </w:r>
      </w:ins>
      <w:r>
        <w:t>. Initially</w:t>
      </w:r>
      <w:ins w:id="153" w:author="Jamieson, Peter Andrew Dr." w:date="2015-04-16T11:47:00Z">
        <w:r w:rsidR="00FE0176">
          <w:t>,</w:t>
        </w:r>
      </w:ins>
      <w:r>
        <w:t xml:space="preserve"> it was thought that the downdraft of the propellers may cause interference with the sonars but after tests were run it was evident that this was not the case.</w:t>
      </w:r>
    </w:p>
    <w:p w14:paraId="152EBF0B" w14:textId="2D4EE468" w:rsidR="004657A9" w:rsidRDefault="00FE0176" w:rsidP="002F2F83">
      <w:pPr>
        <w:ind w:firstLine="202"/>
        <w:jc w:val="both"/>
      </w:pPr>
      <w:ins w:id="154" w:author="Jamieson, Peter Andrew Dr." w:date="2015-04-16T11:48:00Z">
        <w:r>
          <w:t>We u</w:t>
        </w:r>
      </w:ins>
      <w:del w:id="155" w:author="Jamieson, Peter Andrew Dr." w:date="2015-04-16T11:48:00Z">
        <w:r w:rsidR="004657A9" w:rsidDel="00FE0176">
          <w:delText>U</w:delText>
        </w:r>
      </w:del>
      <w:r w:rsidR="004657A9">
        <w:t>s</w:t>
      </w:r>
      <w:del w:id="156" w:author="Jamieson, Peter Andrew Dr." w:date="2015-04-16T11:48:00Z">
        <w:r w:rsidR="004657A9" w:rsidDel="00FE0176">
          <w:delText>ing</w:delText>
        </w:r>
      </w:del>
      <w:ins w:id="157" w:author="Jamieson, Peter Andrew Dr." w:date="2015-04-16T11:48:00Z">
        <w:r>
          <w:t>e</w:t>
        </w:r>
      </w:ins>
      <w:r w:rsidR="004657A9">
        <w:t xml:space="preserve"> </w:t>
      </w:r>
      <w:del w:id="158" w:author="Jamieson, Peter Andrew Dr." w:date="2015-04-16T11:48:00Z">
        <w:r w:rsidR="004657A9" w:rsidDel="00FE0176">
          <w:delText xml:space="preserve">the </w:delText>
        </w:r>
      </w:del>
      <w:ins w:id="159" w:author="Jamieson, Peter Andrew Dr." w:date="2015-04-16T11:48:00Z">
        <w:r>
          <w:t xml:space="preserve">a </w:t>
        </w:r>
      </w:ins>
      <w:r w:rsidR="004657A9">
        <w:t xml:space="preserve">laser range finder (LRF) as the </w:t>
      </w:r>
      <w:del w:id="160" w:author="Jamieson, Peter Andrew Dr." w:date="2015-04-16T11:47:00Z">
        <w:r w:rsidR="004657A9" w:rsidDel="00FE0176">
          <w:delText>main device</w:delText>
        </w:r>
      </w:del>
      <w:ins w:id="161" w:author="Jamieson, Peter Andrew Dr." w:date="2015-04-16T11:47:00Z">
        <w:r>
          <w:t>sensor</w:t>
        </w:r>
      </w:ins>
      <w:r w:rsidR="004657A9">
        <w:t xml:space="preserve"> </w:t>
      </w:r>
      <w:del w:id="162" w:author="Jamieson, Peter Andrew Dr." w:date="2015-04-16T11:48:00Z">
        <w:r w:rsidR="004657A9" w:rsidDel="00FE0176">
          <w:delText>to tell the</w:delText>
        </w:r>
      </w:del>
      <w:ins w:id="163" w:author="Jamieson, Peter Andrew Dr." w:date="2015-04-16T11:48:00Z">
        <w:r>
          <w:t>for measuring</w:t>
        </w:r>
      </w:ins>
      <w:r w:rsidR="004657A9">
        <w:t xml:space="preserve"> distance to the </w:t>
      </w:r>
      <w:proofErr w:type="spellStart"/>
      <w:r w:rsidR="004657A9">
        <w:t>alvar</w:t>
      </w:r>
      <w:proofErr w:type="spellEnd"/>
      <w:r w:rsidR="004657A9">
        <w:t xml:space="preserve"> markers</w:t>
      </w:r>
      <w:ins w:id="164" w:author="Jamieson, Peter Andrew Dr." w:date="2015-04-16T11:48:00Z">
        <w:r>
          <w:t>, and this</w:t>
        </w:r>
      </w:ins>
      <w:r w:rsidR="004657A9">
        <w:t xml:space="preserve"> ensures that </w:t>
      </w:r>
      <w:ins w:id="165" w:author="Jamieson, Peter Andrew Dr." w:date="2015-04-16T11:48:00Z">
        <w:r>
          <w:t>we have a</w:t>
        </w:r>
      </w:ins>
      <w:del w:id="166" w:author="Jamieson, Peter Andrew Dr." w:date="2015-04-16T11:48:00Z">
        <w:r w:rsidR="004657A9" w:rsidDel="00FE0176">
          <w:delText>a very</w:delText>
        </w:r>
      </w:del>
      <w:ins w:id="167" w:author="Jamieson, Peter Andrew Dr." w:date="2015-04-16T11:48:00Z">
        <w:r>
          <w:t>n</w:t>
        </w:r>
      </w:ins>
      <w:r w:rsidR="004657A9">
        <w:t xml:space="preserve"> accurate measurement </w:t>
      </w:r>
      <w:del w:id="168" w:author="Jamieson, Peter Andrew Dr." w:date="2015-04-16T11:48:00Z">
        <w:r w:rsidR="004657A9" w:rsidDel="00FE0176">
          <w:delText>is taken so</w:delText>
        </w:r>
      </w:del>
      <w:ins w:id="169" w:author="Jamieson, Peter Andrew Dr." w:date="2015-04-16T11:48:00Z">
        <w:r>
          <w:t>to</w:t>
        </w:r>
      </w:ins>
      <w:r w:rsidR="004657A9">
        <w:t xml:space="preserve"> </w:t>
      </w:r>
      <w:ins w:id="170" w:author="Jamieson, Peter Andrew Dr." w:date="2015-04-16T11:48:00Z">
        <w:r>
          <w:t xml:space="preserve">help </w:t>
        </w:r>
      </w:ins>
      <w:del w:id="171" w:author="Jamieson, Peter Andrew Dr." w:date="2015-04-16T11:48:00Z">
        <w:r w:rsidR="004657A9" w:rsidDel="00FE0176">
          <w:delText xml:space="preserve">determining </w:delText>
        </w:r>
      </w:del>
      <w:ins w:id="172" w:author="Jamieson, Peter Andrew Dr." w:date="2015-04-16T11:48:00Z">
        <w:r>
          <w:t xml:space="preserve">determine </w:t>
        </w:r>
      </w:ins>
      <w:r w:rsidR="004657A9">
        <w:t xml:space="preserve">the coordinate system </w:t>
      </w:r>
      <w:del w:id="173" w:author="Jamieson, Peter Andrew Dr." w:date="2015-04-16T11:49:00Z">
        <w:r w:rsidR="004657A9" w:rsidDel="00FE0176">
          <w:delText xml:space="preserve">is </w:delText>
        </w:r>
      </w:del>
      <w:r w:rsidR="004657A9">
        <w:t xml:space="preserve">as accurate as possible. Placing the LRF facing </w:t>
      </w:r>
      <w:del w:id="174" w:author="Jamieson, Peter Andrew Dr." w:date="2015-04-16T11:49:00Z">
        <w:r w:rsidR="004657A9" w:rsidDel="00FE0176">
          <w:delText xml:space="preserve">the </w:delText>
        </w:r>
      </w:del>
      <w:r w:rsidR="004657A9">
        <w:t>front</w:t>
      </w:r>
      <w:ins w:id="175" w:author="Jamieson, Peter Andrew Dr." w:date="2015-04-16T11:49:00Z">
        <w:r>
          <w:t>ward</w:t>
        </w:r>
      </w:ins>
      <w:r w:rsidR="004657A9">
        <w:t xml:space="preserve"> </w:t>
      </w:r>
      <w:del w:id="176" w:author="Jamieson, Peter Andrew Dr." w:date="2015-04-16T11:49:00Z">
        <w:r w:rsidR="004657A9" w:rsidDel="00FE0176">
          <w:delText xml:space="preserve">of the quadcopter </w:delText>
        </w:r>
      </w:del>
      <w:r w:rsidR="004657A9">
        <w:t xml:space="preserve">was done because </w:t>
      </w:r>
      <w:del w:id="177" w:author="Jamieson, Peter Andrew Dr." w:date="2015-04-16T11:49:00Z">
        <w:r w:rsidR="004657A9" w:rsidDel="00FE0176">
          <w:delText xml:space="preserve">of </w:delText>
        </w:r>
      </w:del>
      <w:r w:rsidR="004657A9">
        <w:t xml:space="preserve">the camera also </w:t>
      </w:r>
      <w:proofErr w:type="spellStart"/>
      <w:r w:rsidR="004657A9">
        <w:t>fac</w:t>
      </w:r>
      <w:del w:id="178" w:author="Jamieson, Peter Andrew Dr." w:date="2015-04-16T11:49:00Z">
        <w:r w:rsidR="004657A9" w:rsidDel="00FE0176">
          <w:delText>ing the front</w:delText>
        </w:r>
      </w:del>
      <w:ins w:id="179" w:author="Jamieson, Peter Andrew Dr." w:date="2015-04-16T11:49:00Z">
        <w:r>
          <w:t>fronts</w:t>
        </w:r>
        <w:proofErr w:type="spellEnd"/>
        <w:r>
          <w:t xml:space="preserve"> this direction and this simplifies the </w:t>
        </w:r>
        <w:proofErr w:type="spellStart"/>
        <w:r>
          <w:t>suse</w:t>
        </w:r>
        <w:proofErr w:type="spellEnd"/>
        <w:r>
          <w:t xml:space="preserve"> of these coordinating sensors</w:t>
        </w:r>
      </w:ins>
      <w:r w:rsidR="004657A9">
        <w:t>.</w:t>
      </w:r>
      <w:r w:rsidR="00D50CBB">
        <w:t xml:space="preserve"> Using image processing on the images returned of the </w:t>
      </w:r>
      <w:del w:id="180" w:author="Jamieson, Peter Andrew Dr." w:date="2015-04-16T11:49:00Z">
        <w:r w:rsidR="00D50CBB" w:rsidDel="00FE0176">
          <w:delText xml:space="preserve">alvar </w:delText>
        </w:r>
      </w:del>
      <w:ins w:id="181" w:author="Jamieson, Peter Andrew Dr." w:date="2015-04-16T11:49:00Z">
        <w:r>
          <w:t xml:space="preserve">ALVAR </w:t>
        </w:r>
      </w:ins>
      <w:r w:rsidR="00D50CBB">
        <w:t xml:space="preserve">markers, the program will be able to determine if the laser range finder is accurately pointing towards </w:t>
      </w:r>
      <w:del w:id="182" w:author="Jamieson, Peter Andrew Dr." w:date="2015-04-16T11:49:00Z">
        <w:r w:rsidR="00D50CBB" w:rsidDel="00FE0176">
          <w:delText xml:space="preserve">the </w:delText>
        </w:r>
      </w:del>
      <w:ins w:id="183" w:author="Jamieson, Peter Andrew Dr." w:date="2015-04-16T11:49:00Z">
        <w:r>
          <w:t xml:space="preserve">an </w:t>
        </w:r>
      </w:ins>
      <w:del w:id="184" w:author="Jamieson, Peter Andrew Dr." w:date="2015-04-16T11:50:00Z">
        <w:r w:rsidR="00D50CBB" w:rsidDel="00FE0176">
          <w:delText xml:space="preserve">alvar </w:delText>
        </w:r>
      </w:del>
      <w:ins w:id="185" w:author="Jamieson, Peter Andrew Dr." w:date="2015-04-16T11:50:00Z">
        <w:r>
          <w:t xml:space="preserve">ALVAR </w:t>
        </w:r>
      </w:ins>
      <w:r w:rsidR="00D50CBB">
        <w:t>marker and adjust</w:t>
      </w:r>
      <w:ins w:id="186" w:author="Jamieson, Peter Andrew Dr." w:date="2015-04-16T11:50:00Z">
        <w:r>
          <w:t xml:space="preserve"> the facing direction</w:t>
        </w:r>
      </w:ins>
      <w:r w:rsidR="00D50CBB">
        <w:t xml:space="preserve"> if </w:t>
      </w:r>
      <w:del w:id="187" w:author="Jamieson, Peter Andrew Dr." w:date="2015-04-16T11:50:00Z">
        <w:r w:rsidR="00D50CBB" w:rsidDel="00FE0176">
          <w:delText xml:space="preserve">the </w:delText>
        </w:r>
      </w:del>
      <w:ins w:id="188" w:author="Jamieson, Peter Andrew Dr." w:date="2015-04-16T11:50:00Z">
        <w:r>
          <w:t xml:space="preserve">this is </w:t>
        </w:r>
      </w:ins>
      <w:r w:rsidR="00D50CBB">
        <w:t>need</w:t>
      </w:r>
      <w:ins w:id="189" w:author="Jamieson, Peter Andrew Dr." w:date="2015-04-16T11:50:00Z">
        <w:r>
          <w:t>ed</w:t>
        </w:r>
      </w:ins>
      <w:del w:id="190" w:author="Jamieson, Peter Andrew Dr." w:date="2015-04-16T11:50:00Z">
        <w:r w:rsidR="00D50CBB" w:rsidDel="00FE0176">
          <w:delText xml:space="preserve"> arises</w:delText>
        </w:r>
      </w:del>
      <w:r w:rsidR="00D50CBB">
        <w:t>.</w:t>
      </w:r>
    </w:p>
    <w:p w14:paraId="1D08ACBF" w14:textId="77777777" w:rsidR="00D50CBB" w:rsidRDefault="00D50CBB" w:rsidP="002F2F83">
      <w:pPr>
        <w:ind w:firstLine="202"/>
        <w:jc w:val="both"/>
      </w:pPr>
    </w:p>
    <w:p w14:paraId="29C53355" w14:textId="00CFFBCA" w:rsidR="002F2F83" w:rsidRDefault="002F2F83" w:rsidP="00D50CBB">
      <w:pPr>
        <w:jc w:val="both"/>
      </w:pPr>
      <w:r>
        <w:tab/>
      </w:r>
      <w:r w:rsidR="00D50CBB">
        <w:t xml:space="preserve">Navigating the rooms by following the right wall was </w:t>
      </w:r>
      <w:del w:id="191" w:author="Jamieson, Peter Andrew Dr." w:date="2015-04-16T11:50:00Z">
        <w:r w:rsidR="00D50CBB" w:rsidDel="00634947">
          <w:delText xml:space="preserve">seen </w:delText>
        </w:r>
      </w:del>
      <w:ins w:id="192" w:author="Jamieson, Peter Andrew Dr." w:date="2015-04-16T11:50:00Z">
        <w:r w:rsidR="00634947">
          <w:t xml:space="preserve">the </w:t>
        </w:r>
      </w:ins>
      <w:del w:id="193" w:author="Jamieson, Peter Andrew Dr." w:date="2015-04-16T11:50:00Z">
        <w:r w:rsidR="00D50CBB" w:rsidDel="00634947">
          <w:delText xml:space="preserve">as the </w:delText>
        </w:r>
      </w:del>
      <w:r w:rsidR="00D50CBB">
        <w:t xml:space="preserve">simplest and most effective way </w:t>
      </w:r>
      <w:ins w:id="194" w:author="Jamieson, Peter Andrew Dr." w:date="2015-04-16T11:50:00Z">
        <w:r w:rsidR="00634947">
          <w:t xml:space="preserve">we came up with </w:t>
        </w:r>
      </w:ins>
      <w:r w:rsidR="00D50CBB">
        <w:t xml:space="preserve">to navigate the </w:t>
      </w:r>
      <w:ins w:id="195" w:author="Jamieson, Peter Andrew Dr." w:date="2015-04-16T11:50:00Z">
        <w:r w:rsidR="00634947">
          <w:t xml:space="preserve">two </w:t>
        </w:r>
      </w:ins>
      <w:r w:rsidR="00D50CBB">
        <w:t>rooms.</w:t>
      </w:r>
      <w:r w:rsidR="00940FBD">
        <w:t xml:space="preserve"> The quadcopter navigates facing the direction of the second room at all times so that the quadcopter only has to focus on going forward.</w:t>
      </w:r>
      <w:r w:rsidR="00D50CBB">
        <w:t xml:space="preserve"> In the case where an object should be found in its way in the first room, the quadcopter </w:t>
      </w:r>
      <w:del w:id="196" w:author="Jamieson, Peter Andrew Dr." w:date="2015-04-16T11:51:00Z">
        <w:r w:rsidR="00D50CBB" w:rsidDel="00634947">
          <w:delText xml:space="preserve">will be able to </w:delText>
        </w:r>
      </w:del>
      <w:r w:rsidR="00D50CBB">
        <w:t>navigate</w:t>
      </w:r>
      <w:ins w:id="197" w:author="Jamieson, Peter Andrew Dr." w:date="2015-04-16T11:51:00Z">
        <w:r w:rsidR="00634947">
          <w:t>s</w:t>
        </w:r>
      </w:ins>
      <w:r w:rsidR="00D50CBB">
        <w:t xml:space="preserve"> around it since all boxes are known to be at least a </w:t>
      </w:r>
      <w:r w:rsidR="00940FBD">
        <w:t>5 feet</w:t>
      </w:r>
      <w:r w:rsidR="00D50CBB">
        <w:t xml:space="preserve"> apart</w:t>
      </w:r>
      <w:ins w:id="198" w:author="Jamieson, Peter Andrew Dr." w:date="2015-04-16T11:51:00Z">
        <w:r w:rsidR="00634947">
          <w:t>, which is</w:t>
        </w:r>
      </w:ins>
      <w:del w:id="199" w:author="Jamieson, Peter Andrew Dr." w:date="2015-04-16T11:51:00Z">
        <w:r w:rsidR="00940FBD" w:rsidDel="00634947">
          <w:delText>,</w:delText>
        </w:r>
      </w:del>
      <w:r w:rsidR="00940FBD">
        <w:t xml:space="preserve"> plenty of room for the quadcopter to navigate through</w:t>
      </w:r>
      <w:r w:rsidR="00D50CBB">
        <w:t>. When the quadcopter reaches a corner with a wall in front of it and to its left</w:t>
      </w:r>
      <w:ins w:id="200" w:author="Jamieson, Peter Andrew Dr." w:date="2015-04-16T11:51:00Z">
        <w:r w:rsidR="00634947">
          <w:t xml:space="preserve"> we term this the end condition of the navigation part of the algorithm</w:t>
        </w:r>
      </w:ins>
      <w:r w:rsidR="00940FBD">
        <w:t xml:space="preserve">. After detecting a wall after </w:t>
      </w:r>
      <w:r w:rsidR="00940FBD">
        <w:lastRenderedPageBreak/>
        <w:t>shifting left for some time,</w:t>
      </w:r>
      <w:r w:rsidR="00D50CBB">
        <w:t xml:space="preserve"> </w:t>
      </w:r>
      <w:r w:rsidR="00940FBD">
        <w:t xml:space="preserve">the quadcopter knows </w:t>
      </w:r>
      <w:r w:rsidR="00D50CBB">
        <w:t>it is in the room with the ball and th</w:t>
      </w:r>
      <w:r w:rsidR="00940FBD">
        <w:t>e search can begin for the ALVAR</w:t>
      </w:r>
      <w:r w:rsidR="00D50CBB">
        <w:t xml:space="preserve"> markers and ball.</w:t>
      </w:r>
    </w:p>
    <w:p w14:paraId="441C2DE3" w14:textId="74EBFECA" w:rsidR="00D50CBB" w:rsidRDefault="00D50CBB" w:rsidP="00D50CBB">
      <w:pPr>
        <w:jc w:val="both"/>
      </w:pPr>
      <w:r>
        <w:tab/>
        <w:t xml:space="preserve">Searching for the ball first from the corner of the room </w:t>
      </w:r>
      <w:r w:rsidR="00584202">
        <w:t xml:space="preserve">is the stronger option as the </w:t>
      </w:r>
      <w:r w:rsidR="00940FBD">
        <w:t>ALVAR</w:t>
      </w:r>
      <w:r w:rsidR="00584202">
        <w:t xml:space="preserve"> markers should be easier to detect from above </w:t>
      </w:r>
      <w:del w:id="201" w:author="Jamieson, Peter Andrew Dr." w:date="2015-04-16T11:52:00Z">
        <w:r w:rsidR="00584202" w:rsidDel="00634947">
          <w:delText xml:space="preserve">the position of </w:delText>
        </w:r>
      </w:del>
      <w:r w:rsidR="00584202">
        <w:t xml:space="preserve">the ball. After locating the </w:t>
      </w:r>
      <w:r w:rsidR="00940FBD">
        <w:t>ALVAR</w:t>
      </w:r>
      <w:r w:rsidR="00584202">
        <w:t xml:space="preserve"> markers from this position and measuring their distances from the ball a system of equations can be used to determine the ball’s position within the room. From this the local coordinate system of the room can be determined.</w:t>
      </w:r>
    </w:p>
    <w:p w14:paraId="613E8AC2" w14:textId="77777777" w:rsidR="0042389B" w:rsidRDefault="0042389B" w:rsidP="00D50CBB">
      <w:pPr>
        <w:jc w:val="both"/>
      </w:pPr>
    </w:p>
    <w:p w14:paraId="375E21F3" w14:textId="5F0FE04E" w:rsidR="0042389B" w:rsidRDefault="0042389B" w:rsidP="0042389B">
      <w:pPr>
        <w:pStyle w:val="Heading1"/>
      </w:pPr>
      <w:r>
        <w:t>Acknowledgement</w:t>
      </w:r>
    </w:p>
    <w:p w14:paraId="5EBEF6D3" w14:textId="7A82AED6" w:rsidR="0042389B" w:rsidRPr="0042389B" w:rsidRDefault="0042389B" w:rsidP="00F21E2D">
      <w:pPr>
        <w:ind w:firstLine="202"/>
        <w:jc w:val="both"/>
      </w:pPr>
      <w:r>
        <w:t>We would like to thank the organizers of the competition</w:t>
      </w:r>
      <w:r w:rsidR="00015120">
        <w:t xml:space="preserve"> for putting this competition together</w:t>
      </w:r>
      <w:r>
        <w:t xml:space="preserve"> as </w:t>
      </w:r>
      <w:r w:rsidR="0047116B">
        <w:t xml:space="preserve">well as Miami’s ECE department </w:t>
      </w:r>
      <w:r w:rsidR="00015120">
        <w:t>for fundin</w:t>
      </w:r>
      <w:r w:rsidR="00F21E2D">
        <w:t>g the parts for our quadcopter. Although it has been quite a challenge working on this project we have definitely had fun and have learned a lot in the process.</w:t>
      </w:r>
    </w:p>
    <w:p w14:paraId="3D574E55" w14:textId="097D1AF2" w:rsidR="00E97402" w:rsidRDefault="00E97402">
      <w:pPr>
        <w:pStyle w:val="FigureCaption"/>
        <w:rPr>
          <w:b/>
          <w:bCs/>
        </w:rPr>
      </w:pPr>
    </w:p>
    <w:p w14:paraId="3CAFC670" w14:textId="1F7F6C04" w:rsidR="008E0645" w:rsidRDefault="006657C9">
      <w:pPr>
        <w:pStyle w:val="FigureCaption"/>
        <w:rPr>
          <w:b/>
          <w:bCs/>
        </w:rPr>
      </w:pPr>
      <w:r>
        <w:rPr>
          <w:b/>
          <w:bCs/>
          <w:noProof/>
          <w:lang w:eastAsia="ja-JP"/>
        </w:rPr>
        <w:drawing>
          <wp:anchor distT="0" distB="0" distL="114300" distR="114300" simplePos="0" relativeHeight="251722240" behindDoc="0" locked="0" layoutInCell="1" allowOverlap="1" wp14:anchorId="6A68BE17" wp14:editId="223F039F">
            <wp:simplePos x="0" y="0"/>
            <wp:positionH relativeFrom="column">
              <wp:posOffset>-13970</wp:posOffset>
            </wp:positionH>
            <wp:positionV relativeFrom="paragraph">
              <wp:posOffset>128270</wp:posOffset>
            </wp:positionV>
            <wp:extent cx="1247775" cy="1700530"/>
            <wp:effectExtent l="0" t="0" r="9525" b="0"/>
            <wp:wrapSquare wrapText="bothSides"/>
            <wp:docPr id="7" name="Picture 7" descr="Engineers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gineersWeek"/>
                    <pic:cNvPicPr>
                      <a:picLocks noChangeAspect="1" noChangeArrowheads="1"/>
                    </pic:cNvPicPr>
                  </pic:nvPicPr>
                  <pic:blipFill>
                    <a:blip r:embed="rId13">
                      <a:extLst>
                        <a:ext uri="{28A0092B-C50C-407E-A947-70E740481C1C}">
                          <a14:useLocalDpi xmlns:a14="http://schemas.microsoft.com/office/drawing/2010/main" val="0"/>
                        </a:ext>
                      </a:extLst>
                    </a:blip>
                    <a:srcRect l="17236" t="9155" r="57196" b="59554"/>
                    <a:stretch>
                      <a:fillRect/>
                    </a:stretch>
                  </pic:blipFill>
                  <pic:spPr bwMode="auto">
                    <a:xfrm>
                      <a:off x="0" y="0"/>
                      <a:ext cx="1247775" cy="1700530"/>
                    </a:xfrm>
                    <a:prstGeom prst="rect">
                      <a:avLst/>
                    </a:prstGeom>
                    <a:noFill/>
                  </pic:spPr>
                </pic:pic>
              </a:graphicData>
            </a:graphic>
            <wp14:sizeRelH relativeFrom="page">
              <wp14:pctWidth>0</wp14:pctWidth>
            </wp14:sizeRelH>
            <wp14:sizeRelV relativeFrom="page">
              <wp14:pctHeight>0</wp14:pctHeight>
            </wp14:sizeRelV>
          </wp:anchor>
        </w:drawing>
      </w:r>
    </w:p>
    <w:p w14:paraId="1945037B" w14:textId="761967DE" w:rsidR="00E96A3A" w:rsidRPr="00E96A3A" w:rsidRDefault="00CF12D7" w:rsidP="00E96A3A">
      <w:pPr>
        <w:pStyle w:val="FigureCaption"/>
        <w:rPr>
          <w:sz w:val="20"/>
          <w:szCs w:val="20"/>
        </w:rPr>
      </w:pPr>
      <w:r>
        <w:rPr>
          <w:b/>
          <w:bCs/>
          <w:sz w:val="20"/>
          <w:szCs w:val="20"/>
        </w:rPr>
        <w:t>Nick Contini</w:t>
      </w:r>
      <w:r w:rsidR="00E97402" w:rsidRPr="00CD684F">
        <w:rPr>
          <w:sz w:val="20"/>
          <w:szCs w:val="20"/>
        </w:rPr>
        <w:t xml:space="preserve"> </w:t>
      </w:r>
      <w:r w:rsidR="006657C9">
        <w:rPr>
          <w:sz w:val="20"/>
          <w:szCs w:val="20"/>
        </w:rPr>
        <w:t xml:space="preserve">A Junior Computer Engineering Undergraduate from Miami University. As original founder of the project, he started work on the </w:t>
      </w:r>
      <w:proofErr w:type="spellStart"/>
      <w:r w:rsidR="006657C9">
        <w:rPr>
          <w:sz w:val="20"/>
          <w:szCs w:val="20"/>
        </w:rPr>
        <w:t>Redhawk</w:t>
      </w:r>
      <w:proofErr w:type="spellEnd"/>
      <w:r w:rsidR="006657C9">
        <w:rPr>
          <w:sz w:val="20"/>
          <w:szCs w:val="20"/>
        </w:rPr>
        <w:t xml:space="preserve"> quadcopter in the summer of 2014. He has done numerous other projects including guitar pedals, CPU design, and game design. He has consistently made the President’s list and has been elected for Top Engineer and well as Undergraduate Summer Scholar. This summer he will work for Synchrony </w:t>
      </w:r>
      <w:proofErr w:type="spellStart"/>
      <w:r w:rsidR="006657C9">
        <w:rPr>
          <w:sz w:val="20"/>
          <w:szCs w:val="20"/>
        </w:rPr>
        <w:t>Financial’s</w:t>
      </w:r>
      <w:proofErr w:type="spellEnd"/>
      <w:r w:rsidR="006657C9">
        <w:rPr>
          <w:sz w:val="20"/>
          <w:szCs w:val="20"/>
        </w:rPr>
        <w:t xml:space="preserve"> IT department as part of their Business Leadership program. A December 2015 graduate, Nick is interested in parallel processing, game design, hardware design, and digital signal processing.</w:t>
      </w:r>
      <w:r w:rsidR="00E96A3A">
        <w:rPr>
          <w:b/>
          <w:bCs/>
        </w:rPr>
        <w:br/>
      </w:r>
    </w:p>
    <w:p w14:paraId="1F0D5BDB" w14:textId="1EF31E78" w:rsidR="00693D5D" w:rsidRPr="00CD684F" w:rsidRDefault="008F594A" w:rsidP="00693D5D">
      <w:pPr>
        <w:adjustRightInd w:val="0"/>
        <w:jc w:val="both"/>
      </w:pPr>
      <w:r w:rsidRPr="00CD684F">
        <w:rPr>
          <w:b/>
          <w:bCs/>
          <w:noProof/>
          <w:lang w:eastAsia="ja-JP"/>
        </w:rPr>
        <w:drawing>
          <wp:anchor distT="0" distB="0" distL="114300" distR="114300" simplePos="0" relativeHeight="251595264" behindDoc="0" locked="0" layoutInCell="1" allowOverlap="1" wp14:anchorId="56C5A687" wp14:editId="0758C758">
            <wp:simplePos x="0" y="0"/>
            <wp:positionH relativeFrom="column">
              <wp:posOffset>24765</wp:posOffset>
            </wp:positionH>
            <wp:positionV relativeFrom="paragraph">
              <wp:posOffset>-1905</wp:posOffset>
            </wp:positionV>
            <wp:extent cx="855980" cy="114300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14">
                      <a:extLst>
                        <a:ext uri="{28A0092B-C50C-407E-A947-70E740481C1C}">
                          <a14:useLocalDpi xmlns:a14="http://schemas.microsoft.com/office/drawing/2010/main" val="0"/>
                        </a:ext>
                      </a:extLst>
                    </a:blip>
                    <a:stretch>
                      <a:fillRect/>
                    </a:stretch>
                  </pic:blipFill>
                  <pic:spPr>
                    <a:xfrm>
                      <a:off x="0" y="0"/>
                      <a:ext cx="855980" cy="1143000"/>
                    </a:xfrm>
                    <a:prstGeom prst="rect">
                      <a:avLst/>
                    </a:prstGeom>
                  </pic:spPr>
                </pic:pic>
              </a:graphicData>
            </a:graphic>
            <wp14:sizeRelH relativeFrom="page">
              <wp14:pctWidth>0</wp14:pctWidth>
            </wp14:sizeRelH>
            <wp14:sizeRelV relativeFrom="page">
              <wp14:pctHeight>0</wp14:pctHeight>
            </wp14:sizeRelV>
          </wp:anchor>
        </w:drawing>
      </w:r>
      <w:r w:rsidR="00CF12D7">
        <w:rPr>
          <w:b/>
          <w:bCs/>
        </w:rPr>
        <w:t>John H. Thomas</w:t>
      </w:r>
      <w:r w:rsidR="00693D5D" w:rsidRPr="00CD684F">
        <w:t xml:space="preserve"> </w:t>
      </w:r>
      <w:r w:rsidR="00693D5D" w:rsidRPr="00CD684F">
        <w:rPr>
          <w:rFonts w:ascii="Times-Roman" w:hAnsi="Times-Roman" w:cs="Times-Roman"/>
        </w:rPr>
        <w:t xml:space="preserve">was born in </w:t>
      </w:r>
      <w:r w:rsidR="00CF12D7">
        <w:rPr>
          <w:rFonts w:ascii="Times-Roman" w:hAnsi="Times-Roman" w:cs="Times-Roman"/>
        </w:rPr>
        <w:t>Bedford</w:t>
      </w:r>
      <w:r w:rsidR="00693D5D" w:rsidRPr="00CD684F">
        <w:rPr>
          <w:rFonts w:ascii="Times-Roman" w:hAnsi="Times-Roman" w:cs="Times-Roman"/>
        </w:rPr>
        <w:t xml:space="preserve">, </w:t>
      </w:r>
      <w:r w:rsidR="00CF12D7">
        <w:rPr>
          <w:rFonts w:ascii="Times-Roman" w:hAnsi="Times-Roman" w:cs="Times-Roman"/>
        </w:rPr>
        <w:t>Ohio</w:t>
      </w:r>
      <w:r w:rsidR="00693D5D" w:rsidRPr="00CD684F">
        <w:rPr>
          <w:rFonts w:ascii="Times-Roman" w:hAnsi="Times-Roman" w:cs="Times-Roman"/>
        </w:rPr>
        <w:t>, in 19</w:t>
      </w:r>
      <w:r w:rsidR="00CF12D7">
        <w:rPr>
          <w:rFonts w:ascii="Times-Roman" w:hAnsi="Times-Roman" w:cs="Times-Roman"/>
        </w:rPr>
        <w:t>92</w:t>
      </w:r>
      <w:r w:rsidR="00693D5D" w:rsidRPr="00CD684F">
        <w:rPr>
          <w:rFonts w:ascii="Times-Roman" w:hAnsi="Times-Roman" w:cs="Times-Roman"/>
        </w:rPr>
        <w:t xml:space="preserve">. He received the B.S. and M.S. degrees in </w:t>
      </w:r>
      <w:r w:rsidR="00CF12D7">
        <w:rPr>
          <w:rFonts w:ascii="Times-Roman" w:hAnsi="Times-Roman" w:cs="Times-Roman"/>
        </w:rPr>
        <w:t>computer</w:t>
      </w:r>
      <w:r w:rsidR="00693D5D" w:rsidRPr="00CD684F">
        <w:rPr>
          <w:rFonts w:ascii="Times-Roman" w:hAnsi="Times-Roman" w:cs="Times-Roman"/>
        </w:rPr>
        <w:t xml:space="preserve"> engineering from the </w:t>
      </w:r>
      <w:r w:rsidR="00CF12D7">
        <w:rPr>
          <w:rFonts w:ascii="Times-Roman" w:hAnsi="Times-Roman" w:cs="Times-Roman"/>
        </w:rPr>
        <w:t>Miami University</w:t>
      </w:r>
      <w:r w:rsidR="00693D5D" w:rsidRPr="00CD684F">
        <w:rPr>
          <w:rFonts w:ascii="Times-Roman" w:hAnsi="Times-Roman" w:cs="Times-Roman"/>
        </w:rPr>
        <w:t>, in 20</w:t>
      </w:r>
      <w:r w:rsidR="00CF12D7">
        <w:rPr>
          <w:rFonts w:ascii="Times-Roman" w:hAnsi="Times-Roman" w:cs="Times-Roman"/>
        </w:rPr>
        <w:t>15.</w:t>
      </w:r>
    </w:p>
    <w:p w14:paraId="36F86F84" w14:textId="4DE9061C" w:rsidR="0037551B" w:rsidRPr="00CD684F" w:rsidRDefault="00693D5D" w:rsidP="000B1845">
      <w:pPr>
        <w:autoSpaceDE w:val="0"/>
        <w:autoSpaceDN w:val="0"/>
        <w:adjustRightInd w:val="0"/>
        <w:jc w:val="both"/>
      </w:pPr>
      <w:r w:rsidRPr="00CD684F">
        <w:rPr>
          <w:rFonts w:ascii="Times-Roman" w:hAnsi="Times-Roman" w:cs="Times-Roman"/>
        </w:rPr>
        <w:t xml:space="preserve">    From 2001 to 2004, he was a Research Assistant with the Princeton Plasma Physics Laboratory. Si</w:t>
      </w:r>
      <w:bookmarkStart w:id="202" w:name="_GoBack"/>
      <w:bookmarkEnd w:id="202"/>
      <w:r w:rsidRPr="00CD684F">
        <w:rPr>
          <w:rFonts w:ascii="Times-Roman" w:hAnsi="Times-Roman" w:cs="Times-Roman"/>
        </w:rPr>
        <w:t xml:space="preserve">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w:t>
      </w:r>
      <w:proofErr w:type="spellStart"/>
      <w:r w:rsidRPr="00CD684F">
        <w:rPr>
          <w:rFonts w:ascii="Times-Roman" w:hAnsi="Times-Roman" w:cs="Times-Roman"/>
        </w:rPr>
        <w:t>microscale</w:t>
      </w:r>
      <w:proofErr w:type="spellEnd"/>
      <w:r w:rsidRPr="00CD684F">
        <w:rPr>
          <w:rFonts w:ascii="Times-Roman" w:hAnsi="Times-Roman" w:cs="Times-Roman"/>
        </w:rPr>
        <w:t xml:space="preserv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00CF5719">
        <w:rPr>
          <w:rFonts w:ascii="Times-Roman" w:hAnsi="Times-Roman" w:cs="Times-Roman"/>
        </w:rPr>
        <w:t>, and holds two patents.</w:t>
      </w:r>
    </w:p>
    <w:sectPr w:rsidR="0037551B" w:rsidRPr="00CD684F" w:rsidSect="00143F2E">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F2A99" w14:textId="77777777" w:rsidR="003F0BE0" w:rsidRDefault="003F0BE0">
      <w:r>
        <w:separator/>
      </w:r>
    </w:p>
  </w:endnote>
  <w:endnote w:type="continuationSeparator" w:id="0">
    <w:p w14:paraId="34E4EBC9" w14:textId="77777777" w:rsidR="003F0BE0" w:rsidRDefault="003F0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DDEE4" w14:textId="77777777" w:rsidR="003F0BE0" w:rsidRDefault="003F0BE0"/>
  </w:footnote>
  <w:footnote w:type="continuationSeparator" w:id="0">
    <w:p w14:paraId="40C95E53" w14:textId="77777777" w:rsidR="003F0BE0" w:rsidRDefault="003F0B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6657C9">
      <w:rPr>
        <w:noProof/>
      </w:rPr>
      <w:t>2</w:t>
    </w:r>
    <w:r>
      <w:fldChar w:fldCharType="end"/>
    </w:r>
  </w:p>
  <w:p w14:paraId="3C734628" w14:textId="30DF138A"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abstractNum w:abstractNumId="31">
    <w:nsid w:val="798D6DF3"/>
    <w:multiLevelType w:val="hybridMultilevel"/>
    <w:tmpl w:val="B14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15120"/>
    <w:rsid w:val="000209AC"/>
    <w:rsid w:val="00042E13"/>
    <w:rsid w:val="00044C33"/>
    <w:rsid w:val="000A168B"/>
    <w:rsid w:val="000B1845"/>
    <w:rsid w:val="000D00C2"/>
    <w:rsid w:val="000D2BDE"/>
    <w:rsid w:val="000E59C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251D3"/>
    <w:rsid w:val="002431BA"/>
    <w:rsid w:val="002434A1"/>
    <w:rsid w:val="00263943"/>
    <w:rsid w:val="00267B35"/>
    <w:rsid w:val="002F2F83"/>
    <w:rsid w:val="002F7910"/>
    <w:rsid w:val="003427CE"/>
    <w:rsid w:val="00350AC5"/>
    <w:rsid w:val="00360269"/>
    <w:rsid w:val="00371B37"/>
    <w:rsid w:val="0037551B"/>
    <w:rsid w:val="00392DBA"/>
    <w:rsid w:val="00393603"/>
    <w:rsid w:val="003B0DFA"/>
    <w:rsid w:val="003C3322"/>
    <w:rsid w:val="003C68C2"/>
    <w:rsid w:val="003D4CAE"/>
    <w:rsid w:val="003E4904"/>
    <w:rsid w:val="003F0BE0"/>
    <w:rsid w:val="003F26BD"/>
    <w:rsid w:val="003F3A64"/>
    <w:rsid w:val="003F52AD"/>
    <w:rsid w:val="0042389B"/>
    <w:rsid w:val="0043144F"/>
    <w:rsid w:val="00431BFA"/>
    <w:rsid w:val="004353CF"/>
    <w:rsid w:val="004631BC"/>
    <w:rsid w:val="004657A9"/>
    <w:rsid w:val="0047116B"/>
    <w:rsid w:val="00484761"/>
    <w:rsid w:val="00484DD5"/>
    <w:rsid w:val="004A66F2"/>
    <w:rsid w:val="004B06F7"/>
    <w:rsid w:val="004C1E16"/>
    <w:rsid w:val="004C2543"/>
    <w:rsid w:val="004D15CA"/>
    <w:rsid w:val="004D1CB0"/>
    <w:rsid w:val="004E3E4C"/>
    <w:rsid w:val="004F23A0"/>
    <w:rsid w:val="005003E3"/>
    <w:rsid w:val="005052CD"/>
    <w:rsid w:val="00550A26"/>
    <w:rsid w:val="00550BF5"/>
    <w:rsid w:val="00564D19"/>
    <w:rsid w:val="00567A70"/>
    <w:rsid w:val="00584202"/>
    <w:rsid w:val="005A2A15"/>
    <w:rsid w:val="005D1B15"/>
    <w:rsid w:val="005D2824"/>
    <w:rsid w:val="005D4F1A"/>
    <w:rsid w:val="005D72BB"/>
    <w:rsid w:val="005E692F"/>
    <w:rsid w:val="0062114B"/>
    <w:rsid w:val="00623698"/>
    <w:rsid w:val="00625E96"/>
    <w:rsid w:val="00634947"/>
    <w:rsid w:val="00647C09"/>
    <w:rsid w:val="00651F2C"/>
    <w:rsid w:val="006535E3"/>
    <w:rsid w:val="006657C9"/>
    <w:rsid w:val="00693D5D"/>
    <w:rsid w:val="006B7F03"/>
    <w:rsid w:val="006D0378"/>
    <w:rsid w:val="006D40D8"/>
    <w:rsid w:val="00725B45"/>
    <w:rsid w:val="00736351"/>
    <w:rsid w:val="007C4336"/>
    <w:rsid w:val="007C709E"/>
    <w:rsid w:val="007F74A3"/>
    <w:rsid w:val="007F7AA6"/>
    <w:rsid w:val="00813323"/>
    <w:rsid w:val="00821B64"/>
    <w:rsid w:val="00823624"/>
    <w:rsid w:val="00837E47"/>
    <w:rsid w:val="008518FE"/>
    <w:rsid w:val="0085659C"/>
    <w:rsid w:val="00872026"/>
    <w:rsid w:val="0087792E"/>
    <w:rsid w:val="00883EAF"/>
    <w:rsid w:val="00885258"/>
    <w:rsid w:val="008A30C3"/>
    <w:rsid w:val="008A3C23"/>
    <w:rsid w:val="008C49CC"/>
    <w:rsid w:val="008D69E9"/>
    <w:rsid w:val="008E0645"/>
    <w:rsid w:val="008F0DDA"/>
    <w:rsid w:val="008F594A"/>
    <w:rsid w:val="00904C7E"/>
    <w:rsid w:val="00907F58"/>
    <w:rsid w:val="0091035B"/>
    <w:rsid w:val="00940FBD"/>
    <w:rsid w:val="00946509"/>
    <w:rsid w:val="009A1F6E"/>
    <w:rsid w:val="009A364D"/>
    <w:rsid w:val="009C7D17"/>
    <w:rsid w:val="009E484E"/>
    <w:rsid w:val="009F40FB"/>
    <w:rsid w:val="00A10E0B"/>
    <w:rsid w:val="00A20F2D"/>
    <w:rsid w:val="00A22FCB"/>
    <w:rsid w:val="00A472F1"/>
    <w:rsid w:val="00A5237D"/>
    <w:rsid w:val="00A554A3"/>
    <w:rsid w:val="00A57102"/>
    <w:rsid w:val="00A758EA"/>
    <w:rsid w:val="00A91E1F"/>
    <w:rsid w:val="00A95C50"/>
    <w:rsid w:val="00AB79A6"/>
    <w:rsid w:val="00AC4850"/>
    <w:rsid w:val="00B11D14"/>
    <w:rsid w:val="00B370AB"/>
    <w:rsid w:val="00B47B59"/>
    <w:rsid w:val="00B53F81"/>
    <w:rsid w:val="00B56C2B"/>
    <w:rsid w:val="00B65BD3"/>
    <w:rsid w:val="00B70469"/>
    <w:rsid w:val="00B72DD8"/>
    <w:rsid w:val="00B72E09"/>
    <w:rsid w:val="00B85421"/>
    <w:rsid w:val="00BA06C6"/>
    <w:rsid w:val="00BF0C69"/>
    <w:rsid w:val="00BF629B"/>
    <w:rsid w:val="00BF655C"/>
    <w:rsid w:val="00C075EF"/>
    <w:rsid w:val="00C11E83"/>
    <w:rsid w:val="00C12500"/>
    <w:rsid w:val="00C15942"/>
    <w:rsid w:val="00C2378A"/>
    <w:rsid w:val="00C378A1"/>
    <w:rsid w:val="00C621D6"/>
    <w:rsid w:val="00C63D86"/>
    <w:rsid w:val="00C82D86"/>
    <w:rsid w:val="00C95560"/>
    <w:rsid w:val="00CA2CD5"/>
    <w:rsid w:val="00CB4B8D"/>
    <w:rsid w:val="00CC0DDA"/>
    <w:rsid w:val="00CD684F"/>
    <w:rsid w:val="00CF12D7"/>
    <w:rsid w:val="00CF4715"/>
    <w:rsid w:val="00CF5719"/>
    <w:rsid w:val="00D06623"/>
    <w:rsid w:val="00D14C6B"/>
    <w:rsid w:val="00D17813"/>
    <w:rsid w:val="00D30532"/>
    <w:rsid w:val="00D50CBB"/>
    <w:rsid w:val="00D5536F"/>
    <w:rsid w:val="00D56935"/>
    <w:rsid w:val="00D6309F"/>
    <w:rsid w:val="00D710D2"/>
    <w:rsid w:val="00D758C6"/>
    <w:rsid w:val="00D90C10"/>
    <w:rsid w:val="00D92E96"/>
    <w:rsid w:val="00DA258C"/>
    <w:rsid w:val="00DE07FA"/>
    <w:rsid w:val="00DE12A1"/>
    <w:rsid w:val="00DF2DDE"/>
    <w:rsid w:val="00E01667"/>
    <w:rsid w:val="00E151E6"/>
    <w:rsid w:val="00E36209"/>
    <w:rsid w:val="00E420BB"/>
    <w:rsid w:val="00E50DF6"/>
    <w:rsid w:val="00E81E6E"/>
    <w:rsid w:val="00E965C5"/>
    <w:rsid w:val="00E96A3A"/>
    <w:rsid w:val="00E97402"/>
    <w:rsid w:val="00E97B99"/>
    <w:rsid w:val="00EB2E9D"/>
    <w:rsid w:val="00EB7EA7"/>
    <w:rsid w:val="00EE6FFC"/>
    <w:rsid w:val="00EF10AC"/>
    <w:rsid w:val="00EF4701"/>
    <w:rsid w:val="00EF564E"/>
    <w:rsid w:val="00F21E2D"/>
    <w:rsid w:val="00F22198"/>
    <w:rsid w:val="00F33D49"/>
    <w:rsid w:val="00F3481E"/>
    <w:rsid w:val="00F577F6"/>
    <w:rsid w:val="00F65266"/>
    <w:rsid w:val="00F751E1"/>
    <w:rsid w:val="00FA1FF8"/>
    <w:rsid w:val="00FD347F"/>
    <w:rsid w:val="00FE0176"/>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D9D9409C-40D1-4100-B4F3-08DC4A93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CA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29165">
      <w:bodyDiv w:val="1"/>
      <w:marLeft w:val="0"/>
      <w:marRight w:val="0"/>
      <w:marTop w:val="0"/>
      <w:marBottom w:val="0"/>
      <w:divBdr>
        <w:top w:val="none" w:sz="0" w:space="0" w:color="auto"/>
        <w:left w:val="none" w:sz="0" w:space="0" w:color="auto"/>
        <w:bottom w:val="none" w:sz="0" w:space="0" w:color="auto"/>
        <w:right w:val="none" w:sz="0" w:space="0" w:color="auto"/>
      </w:divBdr>
    </w:div>
    <w:div w:id="996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lyaavc.org/rules"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dx.com/p/uni-t-ut390b-45m-laser-distance-meter-178482?Utm_rid=18166238&amp;Utm_source=affiliate"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FE241-0D93-4A70-92A6-F8427C803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11830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Nick Contini</cp:lastModifiedBy>
  <cp:revision>8</cp:revision>
  <cp:lastPrinted>2012-08-02T18:53:00Z</cp:lastPrinted>
  <dcterms:created xsi:type="dcterms:W3CDTF">2015-04-16T15:54:00Z</dcterms:created>
  <dcterms:modified xsi:type="dcterms:W3CDTF">2015-04-17T14:19:00Z</dcterms:modified>
</cp:coreProperties>
</file>